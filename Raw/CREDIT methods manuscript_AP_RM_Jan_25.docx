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D656F" w14:textId="18CC372B" w:rsidR="00F724D9" w:rsidRDefault="00F724D9" w:rsidP="00F724D9">
      <w:pPr>
        <w:rPr>
          <w:sz w:val="24"/>
          <w:szCs w:val="24"/>
        </w:rPr>
      </w:pPr>
      <w:r>
        <w:rPr>
          <w:b/>
          <w:bCs/>
          <w:sz w:val="24"/>
          <w:szCs w:val="24"/>
          <w:u w:val="single"/>
        </w:rPr>
        <w:t>Background</w:t>
      </w:r>
    </w:p>
    <w:p w14:paraId="0BD366DD" w14:textId="04ECE594" w:rsidR="00F724D9" w:rsidRPr="00A137A3" w:rsidRDefault="00F724D9" w:rsidP="00F724D9">
      <w:r w:rsidRPr="00A137A3">
        <w:t>In the advent of novel targeted therapy and immunotherapy survival of patients with incurable solid tumours is improving with researchers forecasting the odds of long-term survivorship to be 46.7% greater by 2040</w:t>
      </w:r>
      <w:r w:rsidR="00C601E2">
        <w:t xml:space="preserve"> </w:t>
      </w:r>
      <w:r w:rsidR="00913BFA">
        <w:fldChar w:fldCharType="begin"/>
      </w:r>
      <w:r w:rsidR="00913BFA">
        <w:instrText xml:space="preserve"> ADDIN EN.CITE &lt;EndNote&gt;&lt;Cite&gt;&lt;Author&gt;Hudock&lt;/Author&gt;&lt;Year&gt;2023&lt;/Year&gt;&lt;RecNum&gt;796&lt;/RecNum&gt;&lt;DisplayText&gt;(1)&lt;/DisplayText&gt;&lt;record&gt;&lt;rec-number&gt;796&lt;/rec-number&gt;&lt;foreign-keys&gt;&lt;key app="EN" db-id="xdape2evl9dx23ewrpwp92v7arfedtwttera" timestamp="1736522069"&gt;796&lt;/key&gt;&lt;/foreign-keys&gt;&lt;ref-type name="Journal Article"&gt;17&lt;/ref-type&gt;&lt;contributors&gt;&lt;authors&gt;&lt;author&gt;Hudock, Nicholas L.&lt;/author&gt;&lt;author&gt;Mani, Kyle&lt;/author&gt;&lt;author&gt;Khunsriraksakul, Chachrit&lt;/author&gt;&lt;author&gt;Walter, Vonn&lt;/author&gt;&lt;author&gt;Nekhlyudov, Larissa&lt;/author&gt;&lt;author&gt;Wang, Ming&lt;/author&gt;&lt;author&gt;Lehrer, Eric J.&lt;/author&gt;&lt;author&gt;Hudock, Maria R.&lt;/author&gt;&lt;author&gt;Liu, Dajiang J.&lt;/author&gt;&lt;author&gt;Spratt, Daniel E.&lt;/author&gt;&lt;author&gt;Zaorsky, Nicholas G.&lt;/author&gt;&lt;/authors&gt;&lt;/contributors&gt;&lt;titles&gt;&lt;title&gt;Future trends in incidence and long-term survival of metastatic cancer in the United States&lt;/title&gt;&lt;secondary-title&gt;Communications Medicine&lt;/secondary-title&gt;&lt;/titles&gt;&lt;periodical&gt;&lt;full-title&gt;Communications Medicine&lt;/full-title&gt;&lt;/periodical&gt;&lt;pages&gt;76&lt;/pages&gt;&lt;volume&gt;3&lt;/volume&gt;&lt;number&gt;1&lt;/number&gt;&lt;dates&gt;&lt;year&gt;2023&lt;/year&gt;&lt;pub-dates&gt;&lt;date&gt;2023/05/27&lt;/date&gt;&lt;/pub-dates&gt;&lt;/dates&gt;&lt;isbn&gt;2730-664X&lt;/isbn&gt;&lt;urls&gt;&lt;related-urls&gt;&lt;url&gt;https://doi.org/10.1038/s43856-023-00304-x&lt;/url&gt;&lt;/related-urls&gt;&lt;/urls&gt;&lt;electronic-resource-num&gt;10.1038/s43856-023-00304-x&lt;/electronic-resource-num&gt;&lt;/record&gt;&lt;/Cite&gt;&lt;/EndNote&gt;</w:instrText>
      </w:r>
      <w:r w:rsidR="00913BFA">
        <w:fldChar w:fldCharType="separate"/>
      </w:r>
      <w:r w:rsidR="00913BFA">
        <w:rPr>
          <w:noProof/>
        </w:rPr>
        <w:t>(1)</w:t>
      </w:r>
      <w:r w:rsidR="00913BFA">
        <w:fldChar w:fldCharType="end"/>
      </w:r>
      <w:r w:rsidR="00727061">
        <w:t xml:space="preserve">. </w:t>
      </w:r>
      <w:r w:rsidRPr="00A137A3">
        <w:t>Unsurprisingly, with the introduction of new therapies the rates of critical illness in cancer patients is also increasing, with a UK population-based observational study indicating 5% of all cancer patients will require critical care (CC) admission within the first 2 years of diagnosis</w:t>
      </w:r>
      <w:r w:rsidR="00913BFA">
        <w:t xml:space="preserve"> </w:t>
      </w:r>
      <w:r w:rsidR="002D26E8">
        <w:fldChar w:fldCharType="begin"/>
      </w:r>
      <w:r w:rsidR="002D26E8">
        <w:instrText xml:space="preserve"> ADDIN EN.CITE &lt;EndNote&gt;&lt;Cite&gt;&lt;Author&gt;Puxty&lt;/Author&gt;&lt;Year&gt;2015&lt;/Year&gt;&lt;RecNum&gt;797&lt;/RecNum&gt;&lt;DisplayText&gt;(2)&lt;/DisplayText&gt;&lt;record&gt;&lt;rec-number&gt;797&lt;/rec-number&gt;&lt;foreign-keys&gt;&lt;key app="EN" db-id="xdape2evl9dx23ewrpwp92v7arfedtwttera" timestamp="1736522471"&gt;797&lt;/key&gt;&lt;/foreign-keys&gt;&lt;ref-type name="Journal Article"&gt;17&lt;/ref-type&gt;&lt;contributors&gt;&lt;authors&gt;&lt;author&gt;Puxty, Kathryn&lt;/author&gt;&lt;author&gt;McLoone, Philip&lt;/author&gt;&lt;author&gt;Quasim, Tara&lt;/author&gt;&lt;author&gt;Sloan, Billy&lt;/author&gt;&lt;author&gt;Kinsella, John&lt;/author&gt;&lt;author&gt;Morrison, David S.&lt;/author&gt;&lt;/authors&gt;&lt;/contributors&gt;&lt;titles&gt;&lt;title&gt;Risk of Critical Illness Among Patients With Solid Cancers: A Population-Based Observational Study&lt;/title&gt;&lt;secondary-title&gt;JAMA Oncology&lt;/secondary-title&gt;&lt;/titles&gt;&lt;periodical&gt;&lt;full-title&gt;JAMA Oncology&lt;/full-title&gt;&lt;/periodical&gt;&lt;pages&gt;1078-1085&lt;/pages&gt;&lt;volume&gt;1&lt;/volume&gt;&lt;number&gt;8&lt;/number&gt;&lt;dates&gt;&lt;year&gt;2015&lt;/year&gt;&lt;/dates&gt;&lt;isbn&gt;2374-2437&lt;/isbn&gt;&lt;urls&gt;&lt;related-urls&gt;&lt;url&gt;https://doi.org/10.1001/jamaoncol.2015.2855&lt;/url&gt;&lt;/related-urls&gt;&lt;/urls&gt;&lt;electronic-resource-num&gt;10.1001/jamaoncol.2015.2855&lt;/electronic-resource-num&gt;&lt;access-date&gt;1/10/2025&lt;/access-date&gt;&lt;/record&gt;&lt;/Cite&gt;&lt;/EndNote&gt;</w:instrText>
      </w:r>
      <w:r w:rsidR="002D26E8">
        <w:fldChar w:fldCharType="separate"/>
      </w:r>
      <w:r w:rsidR="002D26E8">
        <w:rPr>
          <w:noProof/>
        </w:rPr>
        <w:t>(2)</w:t>
      </w:r>
      <w:r w:rsidR="002D26E8">
        <w:fldChar w:fldCharType="end"/>
      </w:r>
      <w:r w:rsidR="002D26E8">
        <w:t xml:space="preserve">. </w:t>
      </w:r>
      <w:r w:rsidRPr="00A137A3">
        <w:t xml:space="preserve">Consequently, clinical scenarios in which patients with incurable solid tumours require CC support are occurring more frequently. </w:t>
      </w:r>
    </w:p>
    <w:p w14:paraId="481DDC17" w14:textId="42AB6F05" w:rsidR="00F724D9" w:rsidRPr="00A137A3" w:rsidRDefault="00F724D9" w:rsidP="00F724D9">
      <w:r w:rsidRPr="00A137A3">
        <w:t>Research examining predictors of CC survival in patients with cancer has, however, generated inconsistent results. Moreover, research fails to separate patients with curable and incurable disease, or haematological and solid-tumours making it difficult to apply these data to patients specifically with incurable solid malignancy</w:t>
      </w:r>
      <w:r w:rsidR="00612E11">
        <w:t xml:space="preserve"> </w:t>
      </w:r>
      <w:r w:rsidR="00EC3140">
        <w:fldChar w:fldCharType="begin">
          <w:fldData xml:space="preserve">PEVuZE5vdGU+PENpdGU+PEF1dGhvcj5DaHJpc3RvZG91bG91PC9BdXRob3I+PFllYXI+MjAwNzwv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</w:fldData>
        </w:fldChar>
      </w:r>
      <w:r w:rsidR="006634C2">
        <w:instrText xml:space="preserve"> ADDIN EN.CITE </w:instrText>
      </w:r>
      <w:r w:rsidR="006634C2">
        <w:fldChar w:fldCharType="begin">
          <w:fldData xml:space="preserve">PEVuZE5vdGU+PENpdGU+PEF1dGhvcj5DaHJpc3RvZG91bG91PC9BdXRob3I+PFllYXI+MjAwNzwv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</w:fldData>
        </w:fldChar>
      </w:r>
      <w:r w:rsidR="006634C2">
        <w:instrText xml:space="preserve"> ADDIN EN.CITE.DATA </w:instrText>
      </w:r>
      <w:r w:rsidR="006634C2">
        <w:fldChar w:fldCharType="end"/>
      </w:r>
      <w:r w:rsidR="00EC3140">
        <w:fldChar w:fldCharType="separate"/>
      </w:r>
      <w:r w:rsidR="006634C2">
        <w:rPr>
          <w:noProof/>
        </w:rPr>
        <w:t>(3-7)</w:t>
      </w:r>
      <w:r w:rsidR="00EC3140">
        <w:fldChar w:fldCharType="end"/>
      </w:r>
      <w:r w:rsidR="006634C2">
        <w:t xml:space="preserve">. </w:t>
      </w:r>
      <w:r w:rsidRPr="00A137A3">
        <w:t>Research has also been criticised, particularly in view of the physical and psychologically traumatic nature of CC, for reporting only short-term CC outcome data</w:t>
      </w:r>
      <w:r w:rsidR="00BD701E">
        <w:t xml:space="preserve"> </w:t>
      </w:r>
      <w:r w:rsidR="00AF1952">
        <w:fldChar w:fldCharType="begin">
          <w:fldData xml:space="preserve">PEVuZE5vdGU+PENpdGU+PEF1dGhvcj5EYXZ5ZG93PC9BdXRob3I+PFllYXI+MjAwODwvWWVhcj48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</w:fldData>
        </w:fldChar>
      </w:r>
      <w:r w:rsidR="00AC0660">
        <w:instrText xml:space="preserve"> ADDIN EN.CITE </w:instrText>
      </w:r>
      <w:r w:rsidR="00AC0660">
        <w:fldChar w:fldCharType="begin">
          <w:fldData xml:space="preserve">PEVuZE5vdGU+PENpdGU+PEF1dGhvcj5EYXZ5ZG93PC9BdXRob3I+PFllYXI+MjAwODwvWWVhcj48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</w:fldData>
        </w:fldChar>
      </w:r>
      <w:r w:rsidR="00AC0660">
        <w:instrText xml:space="preserve"> ADDIN EN.CITE.DATA </w:instrText>
      </w:r>
      <w:r w:rsidR="00AC0660">
        <w:fldChar w:fldCharType="end"/>
      </w:r>
      <w:r w:rsidR="00AF1952">
        <w:fldChar w:fldCharType="separate"/>
      </w:r>
      <w:r w:rsidR="00AC0660">
        <w:rPr>
          <w:noProof/>
        </w:rPr>
        <w:t>(8-10)</w:t>
      </w:r>
      <w:r w:rsidR="00AF1952">
        <w:fldChar w:fldCharType="end"/>
      </w:r>
      <w:r w:rsidR="00AC0660">
        <w:t xml:space="preserve">. </w:t>
      </w:r>
      <w:r w:rsidRPr="00A137A3">
        <w:t>Researchers have previously indicated that assessment of longer-term survival, functional status and return to anti-cancer therapies (ACT) are vital in assessing the appropriateness of CC admission in this patient group</w:t>
      </w:r>
      <w:r w:rsidR="00DE161D">
        <w:t xml:space="preserve"> </w:t>
      </w:r>
      <w:r w:rsidR="00AE4298">
        <w:fldChar w:fldCharType="begin"/>
      </w:r>
      <w:r w:rsidR="00AE4298">
        <w:instrText xml:space="preserve"> ADDIN EN.CITE &lt;EndNote&gt;&lt;Cite&gt;&lt;Author&gt;Puxty&lt;/Author&gt;&lt;Year&gt;2014&lt;/Year&gt;&lt;RecNum&gt;806&lt;/RecNum&gt;&lt;DisplayText&gt;(11)&lt;/DisplayText&gt;&lt;record&gt;&lt;rec-number&gt;806&lt;/rec-number&gt;&lt;foreign-keys&gt;&lt;key app="EN" db-id="xdape2evl9dx23ewrpwp92v7arfedtwttera" timestamp="1736523511"&gt;806&lt;/key&gt;&lt;/foreign-keys&gt;&lt;ref-type name="Journal Article"&gt;17&lt;/ref-type&gt;&lt;contributors&gt;&lt;authors&gt;&lt;author&gt;Puxty, Kathryn&lt;/author&gt;&lt;author&gt;McLoone, Philip&lt;/author&gt;&lt;author&gt;Quasim, Tara&lt;/author&gt;&lt;author&gt;Kinsella, John&lt;/author&gt;&lt;author&gt;Morrison, David&lt;/author&gt;&lt;/authors&gt;&lt;/contributors&gt;&lt;titles&gt;&lt;title&gt;Survival in solid cancer patients following intensive care unit admission&lt;/title&gt;&lt;secondary-title&gt;Intensive Care Medicine&lt;/secondary-title&gt;&lt;/titles&gt;&lt;periodical&gt;&lt;full-title&gt;Intensive Care Medicine&lt;/full-title&gt;&lt;/periodical&gt;&lt;pages&gt;1409-1428&lt;/pages&gt;&lt;volume&gt;40&lt;/volume&gt;&lt;number&gt;10&lt;/number&gt;&lt;dates&gt;&lt;year&gt;2014&lt;/year&gt;&lt;pub-dates&gt;&lt;date&gt;2014/10/01&lt;/date&gt;&lt;/pub-dates&gt;&lt;/dates&gt;&lt;isbn&gt;1432-1238&lt;/isbn&gt;&lt;urls&gt;&lt;related-urls&gt;&lt;url&gt;https://doi.org/10.1007/s00134-014-3471-9&lt;/url&gt;&lt;/related-urls&gt;&lt;/urls&gt;&lt;electronic-resource-num&gt;10.1007/s00134-014-3471-9&lt;/electronic-resource-num&gt;&lt;/record&gt;&lt;/Cite&gt;&lt;/EndNote&gt;</w:instrText>
      </w:r>
      <w:r w:rsidR="00AE4298">
        <w:fldChar w:fldCharType="separate"/>
      </w:r>
      <w:r w:rsidR="00AE4298">
        <w:rPr>
          <w:noProof/>
        </w:rPr>
        <w:t>(11)</w:t>
      </w:r>
      <w:r w:rsidR="00AE4298">
        <w:fldChar w:fldCharType="end"/>
      </w:r>
      <w:r w:rsidR="00AE4298">
        <w:t>.</w:t>
      </w:r>
    </w:p>
    <w:p w14:paraId="3C9133D9" w14:textId="7BF0C9D4" w:rsidR="00F724D9" w:rsidRPr="00A137A3" w:rsidRDefault="00F724D9" w:rsidP="00F724D9">
      <w:r w:rsidRPr="00A137A3">
        <w:t>Current prognostic tools which aim to predict CC survival, such as APACHE II, also remain unvalidated in this patient group. Furthermore, their outputs are based on data only available within the first 24 hours of CC admission and as such are not able to support decision making at the time of escalation</w:t>
      </w:r>
      <w:r w:rsidR="00EF783B">
        <w:t xml:space="preserve"> </w:t>
      </w:r>
      <w:r w:rsidR="006668E8">
        <w:fldChar w:fldCharType="begin"/>
      </w:r>
      <w:r w:rsidR="006668E8">
        <w:instrText xml:space="preserve"> ADDIN EN.CITE &lt;EndNote&gt;&lt;Cite&gt;&lt;Author&gt;den Boer&lt;/Author&gt;&lt;Year&gt;2005&lt;/Year&gt;&lt;RecNum&gt;807&lt;/RecNum&gt;&lt;DisplayText&gt;(12)&lt;/DisplayText&gt;&lt;record&gt;&lt;rec-number&gt;807&lt;/rec-number&gt;&lt;foreign-keys&gt;&lt;key app="EN" db-id="xdape2evl9dx23ewrpwp92v7arfedtwttera" timestamp="1736523589"&gt;807&lt;/key&gt;&lt;/foreign-keys&gt;&lt;ref-type name="Journal Article"&gt;17&lt;/ref-type&gt;&lt;contributors&gt;&lt;authors&gt;&lt;author&gt;den Boer, Sylvia&lt;/author&gt;&lt;author&gt;de Keizer, Nicolette F.&lt;/author&gt;&lt;author&gt;de Jonge, Evert&lt;/author&gt;&lt;/authors&gt;&lt;/contributors&gt;&lt;titles&gt;&lt;title&gt;Performance of prognostic models in critically ill cancer patients – a review&lt;/title&gt;&lt;secondary-title&gt;Critical Care&lt;/secondary-title&gt;&lt;/titles&gt;&lt;periodical&gt;&lt;full-title&gt;Critical Care&lt;/full-title&gt;&lt;/periodical&gt;&lt;pages&gt;R458&lt;/pages&gt;&lt;volume&gt;9&lt;/volume&gt;&lt;number&gt;4&lt;/number&gt;&lt;dates&gt;&lt;year&gt;2005&lt;/year&gt;&lt;pub-dates&gt;&lt;date&gt;2005/07/08&lt;/date&gt;&lt;/pub-dates&gt;&lt;/dates&gt;&lt;isbn&gt;1364-8535&lt;/isbn&gt;&lt;urls&gt;&lt;related-urls&gt;&lt;url&gt;https://doi.org/10.1186/cc3765&lt;/url&gt;&lt;/related-urls&gt;&lt;/urls&gt;&lt;electronic-resource-num&gt;10.1186/cc3765&lt;/electronic-resource-num&gt;&lt;/record&gt;&lt;/Cite&gt;&lt;/EndNote&gt;</w:instrText>
      </w:r>
      <w:r w:rsidR="006668E8">
        <w:fldChar w:fldCharType="separate"/>
      </w:r>
      <w:r w:rsidR="006668E8">
        <w:rPr>
          <w:noProof/>
        </w:rPr>
        <w:t>(12)</w:t>
      </w:r>
      <w:r w:rsidR="006668E8">
        <w:fldChar w:fldCharType="end"/>
      </w:r>
      <w:r w:rsidR="006668E8">
        <w:t>.</w:t>
      </w:r>
    </w:p>
    <w:p w14:paraId="297EEF57" w14:textId="7F7E23C9" w:rsidR="00F724D9" w:rsidRPr="00A137A3" w:rsidRDefault="00F724D9" w:rsidP="00F724D9">
      <w:r w:rsidRPr="00A137A3">
        <w:t>Consequently, decisions to admit patients with incurable solid tumour to CC in the UK are based on clinician experience. CC admission discussions can lead to conflict due to differences in opinions held by oncologists and intensivists</w:t>
      </w:r>
      <w:r w:rsidR="007C3421">
        <w:t xml:space="preserve"> </w:t>
      </w:r>
      <w:r w:rsidR="00BD3D9C">
        <w:fldChar w:fldCharType="begin"/>
      </w:r>
      <w:r w:rsidR="00BD3D9C">
        <w:instrText xml:space="preserve"> ADDIN EN.CITE &lt;EndNote&gt;&lt;Cite&gt;&lt;Author&gt;Nassar&lt;/Author&gt;&lt;Year&gt;2019&lt;/Year&gt;&lt;RecNum&gt;808&lt;/RecNum&gt;&lt;DisplayText&gt;(13)&lt;/DisplayText&gt;&lt;record&gt;&lt;rec-number&gt;808&lt;/rec-number&gt;&lt;foreign-keys&gt;&lt;key app="EN" db-id="xdape2evl9dx23ewrpwp92v7arfedtwttera" timestamp="1736523652"&gt;808&lt;/key&gt;&lt;/foreign-keys&gt;&lt;ref-type name="Journal Article"&gt;17&lt;/ref-type&gt;&lt;contributors&gt;&lt;authors&gt;&lt;author&gt;Nassar, Antonio Paulo&lt;/author&gt;&lt;author&gt;Dettino, Aldo Lourenço Abadde&lt;/author&gt;&lt;author&gt;Amendola, Cristina Prata&lt;/author&gt;&lt;author&gt;dos Santos, Rodrigo Alves&lt;/author&gt;&lt;author&gt;Forte, Daniel Neves&lt;/author&gt;&lt;author&gt;Caruso, Pedro&lt;/author&gt;&lt;/authors&gt;&lt;/contributors&gt;&lt;titles&gt;&lt;title&gt;Oncologists’ and Intensivists’ Attitudes Toward the Care of Critically Ill Patients with Cancer&lt;/title&gt;&lt;secondary-title&gt;Journal of Intensive Care Medicine&lt;/secondary-title&gt;&lt;/titles&gt;&lt;periodical&gt;&lt;full-title&gt;Journal of Intensive Care Medicine&lt;/full-title&gt;&lt;/periodical&gt;&lt;pages&gt;811-817&lt;/pages&gt;&lt;volume&gt;34&lt;/volume&gt;&lt;number&gt;10&lt;/number&gt;&lt;keywords&gt;&lt;keyword&gt;cancer,critical care,decision-making,mechanical ventilation,mortality&lt;/keyword&gt;&lt;/keywords&gt;&lt;dates&gt;&lt;year&gt;2019&lt;/year&gt;&lt;/dates&gt;&lt;accession-num&gt;28675982&lt;/accession-num&gt;&lt;urls&gt;&lt;related-urls&gt;&lt;url&gt;https://journals.sagepub.com/doi/abs/10.1177/0885066617716105&lt;/url&gt;&lt;/related-urls&gt;&lt;/urls&gt;&lt;electronic-resource-num&gt;10.1177/0885066617716105&lt;/electronic-resource-num&gt;&lt;/record&gt;&lt;/Cite&gt;&lt;/EndNote&gt;</w:instrText>
      </w:r>
      <w:r w:rsidR="00BD3D9C">
        <w:fldChar w:fldCharType="separate"/>
      </w:r>
      <w:r w:rsidR="00BD3D9C">
        <w:rPr>
          <w:noProof/>
        </w:rPr>
        <w:t>(13)</w:t>
      </w:r>
      <w:r w:rsidR="00BD3D9C">
        <w:fldChar w:fldCharType="end"/>
      </w:r>
      <w:r w:rsidRPr="00A137A3">
        <w:t xml:space="preserve"> </w:t>
      </w:r>
      <w:r w:rsidRPr="00BD3D9C">
        <w:t>and</w:t>
      </w:r>
      <w:r w:rsidRPr="00A137A3">
        <w:t xml:space="preserve"> the greater likelihood of refusal by intensivists based on a cancer diagnosis alone</w:t>
      </w:r>
      <w:r w:rsidR="004D5A35">
        <w:t xml:space="preserve"> </w:t>
      </w:r>
      <w:r w:rsidR="007A6A99">
        <w:fldChar w:fldCharType="begin">
          <w:fldData xml:space="preserve">PEVuZE5vdGU+PENpdGU+PEF1dGhvcj5HYXJyb3VzdGUtT3JnZWFzPC9BdXRob3I+PFllYXI+MjAw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</w:fldData>
        </w:fldChar>
      </w:r>
      <w:r w:rsidR="007035B5">
        <w:instrText xml:space="preserve"> ADDIN EN.CITE </w:instrText>
      </w:r>
      <w:r w:rsidR="007035B5">
        <w:fldChar w:fldCharType="begin">
          <w:fldData xml:space="preserve">PEVuZE5vdGU+PENpdGU+PEF1dGhvcj5HYXJyb3VzdGUtT3JnZWFzPC9BdXRob3I+PFllYXI+MjAw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</w:fldData>
        </w:fldChar>
      </w:r>
      <w:r w:rsidR="007035B5">
        <w:instrText xml:space="preserve"> ADDIN EN.CITE.DATA </w:instrText>
      </w:r>
      <w:r w:rsidR="007035B5">
        <w:fldChar w:fldCharType="end"/>
      </w:r>
      <w:r w:rsidR="007A6A99">
        <w:fldChar w:fldCharType="separate"/>
      </w:r>
      <w:r w:rsidR="007035B5">
        <w:rPr>
          <w:noProof/>
        </w:rPr>
        <w:t>(14, 15)</w:t>
      </w:r>
      <w:r w:rsidR="007A6A99">
        <w:fldChar w:fldCharType="end"/>
      </w:r>
      <w:r w:rsidR="007035B5">
        <w:t>.</w:t>
      </w:r>
    </w:p>
    <w:p w14:paraId="42D17D6C" w14:textId="0E9384C7" w:rsidR="00F724D9" w:rsidRPr="00A137A3" w:rsidRDefault="00F724D9">
      <w:pPr>
        <w:rPr>
          <w:b/>
          <w:bCs/>
          <w:u w:val="single"/>
        </w:rPr>
      </w:pPr>
      <w:r w:rsidRPr="00A137A3">
        <w:t xml:space="preserve">CREDIT (Cancer Related Escalations for ITu) is a UK multi-centre retrospective study which aims to understand which patients with incurable solid tumour survive CC with maintained functional status enabling reinstitution of anti-cancer therapy. Using these outcome measures, physiological and biochemical parameters available to clinicians at the time of escalation we propose a CREDIT score able to discern those likely to survive with a sufficiently maintained functional status to enable further ACT.  </w:t>
      </w:r>
    </w:p>
    <w:p w14:paraId="4C8B1D6B" w14:textId="17E4E27C" w:rsidR="0074495D" w:rsidRPr="0094098C" w:rsidRDefault="00E51B34">
      <w:pPr>
        <w:rPr>
          <w:sz w:val="24"/>
          <w:szCs w:val="24"/>
        </w:rPr>
      </w:pPr>
      <w:r w:rsidRPr="0094098C">
        <w:rPr>
          <w:b/>
          <w:bCs/>
          <w:sz w:val="24"/>
          <w:szCs w:val="24"/>
          <w:u w:val="single"/>
        </w:rPr>
        <w:t>Methods</w:t>
      </w:r>
    </w:p>
    <w:p w14:paraId="2275811C" w14:textId="1226B567" w:rsidR="009801FA" w:rsidRPr="0094098C" w:rsidRDefault="009801FA">
      <w:pPr>
        <w:rPr>
          <w:b/>
          <w:bCs/>
        </w:rPr>
      </w:pPr>
      <w:r w:rsidRPr="0094098C">
        <w:rPr>
          <w:b/>
          <w:bCs/>
        </w:rPr>
        <w:t>Study Design</w:t>
      </w:r>
    </w:p>
    <w:p w14:paraId="5D8ACA8D" w14:textId="2EECBB9F" w:rsidR="004028FE" w:rsidRPr="005D5904" w:rsidRDefault="00E51B34">
      <w:r w:rsidRPr="005D5904">
        <w:t>This was a national multicentre retrospective observational cohort study.</w:t>
      </w:r>
      <w:r w:rsidR="00AF46A0" w:rsidRPr="005D5904">
        <w:t xml:space="preserve"> </w:t>
      </w:r>
      <w:r w:rsidR="00E865FF" w:rsidRPr="005D5904">
        <w:t xml:space="preserve">Patients were included across </w:t>
      </w:r>
      <w:r w:rsidR="00B07DE5">
        <w:t>ten</w:t>
      </w:r>
      <w:r w:rsidR="00E865FF" w:rsidRPr="00B07DE5">
        <w:t xml:space="preserve"> centres</w:t>
      </w:r>
      <w:r w:rsidR="00E865FF" w:rsidRPr="005D5904">
        <w:t xml:space="preserve"> via the </w:t>
      </w:r>
      <w:r w:rsidR="00574507" w:rsidRPr="005D5904">
        <w:t>National Oncology Trainee Collaborative For Healthcare Research (NOTCH) Collaborative Group</w:t>
      </w:r>
      <w:r w:rsidR="005B3F30" w:rsidRPr="005D5904">
        <w:t xml:space="preserve"> network</w:t>
      </w:r>
      <w:r w:rsidR="00574507" w:rsidRPr="005D5904">
        <w:t>.</w:t>
      </w:r>
      <w:r w:rsidR="00AD64F0" w:rsidRPr="005D5904">
        <w:t xml:space="preserve"> The study population comprised of patients with incurable locally advanced or metastati</w:t>
      </w:r>
      <w:r w:rsidR="00C538E5" w:rsidRPr="005D5904">
        <w:t xml:space="preserve">c solid cancer, who had </w:t>
      </w:r>
      <w:commentRangeStart w:id="0"/>
      <w:r w:rsidR="00C538E5" w:rsidRPr="005D5904">
        <w:t>an</w:t>
      </w:r>
      <w:commentRangeEnd w:id="0"/>
      <w:r w:rsidR="005D6AF3">
        <w:rPr>
          <w:rStyle w:val="CommentReference"/>
        </w:rPr>
        <w:commentReference w:id="0"/>
      </w:r>
      <w:r w:rsidR="00C538E5" w:rsidRPr="005D5904">
        <w:t xml:space="preserve"> </w:t>
      </w:r>
      <w:r w:rsidR="00A71C98">
        <w:t xml:space="preserve">unplanned </w:t>
      </w:r>
      <w:r w:rsidR="00C538E5" w:rsidRPr="005D5904">
        <w:t xml:space="preserve">CC admission </w:t>
      </w:r>
      <w:r w:rsidR="00C319E6">
        <w:t xml:space="preserve">between January 2018 and December 2019. </w:t>
      </w:r>
      <w:r w:rsidR="00F82879" w:rsidRPr="005D5904">
        <w:t>The study was conducted and is reported according to the Strengthening the Reporting of Observational studies in Epidemiology (STROBE) guidelines</w:t>
      </w:r>
      <w:r w:rsidR="005F2A16" w:rsidRPr="005D5904">
        <w:t xml:space="preserve"> </w:t>
      </w:r>
      <w:r w:rsidR="005F2A16" w:rsidRPr="005D5904">
        <w:fldChar w:fldCharType="begin"/>
      </w:r>
      <w:r w:rsidR="007035B5">
        <w:instrText xml:space="preserve"> ADDIN EN.CITE &lt;EndNote&gt;&lt;Cite&gt;&lt;Author&gt;S.&lt;/Author&gt;&lt;Year&gt;2019.&lt;/Year&gt;&lt;RecNum&gt;790&lt;/RecNum&gt;&lt;DisplayText&gt;(16)&lt;/DisplayText&gt;&lt;record&gt;&lt;rec-number&gt;790&lt;/rec-number&gt;&lt;foreign-keys&gt;&lt;key app="EN" db-id="xdape2evl9dx23ewrpwp92v7arfedtwttera" timestamp="1734970021"&gt;790&lt;/key&gt;&lt;/foreign-keys&gt;&lt;ref-type name="Journal Article"&gt;17&lt;/ref-type&gt;&lt;contributors&gt;&lt;authors&gt;&lt;author&gt;Cuschieri S.&lt;/author&gt;&lt;/authors&gt;&lt;/contributors&gt;&lt;titles&gt;&lt;title&gt;The STROBE guidelines.&lt;/title&gt;&lt;secondary-title&gt;Saudi J Anaesth.&lt;/secondary-title&gt;&lt;/titles&gt;&lt;periodical&gt;&lt;full-title&gt;Saudi J Anaesth.&lt;/full-title&gt;&lt;/periodical&gt;&lt;volume&gt;Apr;13(Suppl 1):S31-S34.&lt;/volume&gt;&lt;dates&gt;&lt;year&gt;2019.&lt;/year&gt;&lt;/dates&gt;&lt;urls&gt;&lt;/urls&gt;&lt;custom2&gt;PMC6398292.&lt;/custom2&gt;&lt;electronic-resource-num&gt;10.4103/sja.SJA_543_18.&lt;/electronic-resource-num&gt;&lt;/record&gt;&lt;/Cite&gt;&lt;/EndNote&gt;</w:instrText>
      </w:r>
      <w:r w:rsidR="005F2A16" w:rsidRPr="005D5904">
        <w:fldChar w:fldCharType="separate"/>
      </w:r>
      <w:r w:rsidR="007035B5">
        <w:rPr>
          <w:noProof/>
        </w:rPr>
        <w:t>(16)</w:t>
      </w:r>
      <w:r w:rsidR="005F2A16" w:rsidRPr="005D5904">
        <w:fldChar w:fldCharType="end"/>
      </w:r>
      <w:r w:rsidR="00E103EC" w:rsidRPr="005D5904">
        <w:t>.</w:t>
      </w:r>
    </w:p>
    <w:p w14:paraId="53BADFC9" w14:textId="5BC8AC25" w:rsidR="00E51B34" w:rsidRPr="005D5904" w:rsidRDefault="00851D8A">
      <w:r w:rsidRPr="005D5904">
        <w:t xml:space="preserve">The primary </w:t>
      </w:r>
      <w:r w:rsidR="008A764D" w:rsidRPr="005D5904">
        <w:t xml:space="preserve">aim was to assess </w:t>
      </w:r>
      <w:r w:rsidR="004028FE" w:rsidRPr="005D5904">
        <w:t xml:space="preserve">the relationship between patient demographic, treatment, physiological and biochemical characteristics and key outcomes following </w:t>
      </w:r>
      <w:r w:rsidR="002B5EFA" w:rsidRPr="005D5904">
        <w:t>CC</w:t>
      </w:r>
      <w:r w:rsidR="004028FE" w:rsidRPr="005D5904">
        <w:t xml:space="preserve"> admission.</w:t>
      </w:r>
      <w:r w:rsidR="00A65399" w:rsidRPr="005D5904">
        <w:t xml:space="preserve"> </w:t>
      </w:r>
      <w:r w:rsidR="00E7662D" w:rsidRPr="005D5904">
        <w:t xml:space="preserve">This </w:t>
      </w:r>
      <w:r w:rsidR="00E7662D" w:rsidRPr="005D5904">
        <w:lastRenderedPageBreak/>
        <w:t>included currently used CC risk assessment scores such as the APACHE, SOFA and SAP</w:t>
      </w:r>
      <w:r w:rsidR="00C06D4B" w:rsidRPr="005D5904">
        <w:t>S</w:t>
      </w:r>
      <w:r w:rsidR="00E7662D" w:rsidRPr="005D5904">
        <w:t xml:space="preserve">2 scoring systems and their associated modified </w:t>
      </w:r>
      <w:r w:rsidR="00343759" w:rsidRPr="005D5904">
        <w:t xml:space="preserve">versions. </w:t>
      </w:r>
    </w:p>
    <w:p w14:paraId="2DF7158D" w14:textId="05FC65BB" w:rsidR="00E65E5B" w:rsidRPr="005D5904" w:rsidRDefault="00215C11">
      <w:r w:rsidRPr="005D5904">
        <w:t>The three clinical outcomes assessed were</w:t>
      </w:r>
      <w:r w:rsidR="00E65E5B" w:rsidRPr="005D5904">
        <w:t>:</w:t>
      </w:r>
    </w:p>
    <w:p w14:paraId="59A60C17" w14:textId="1A605630" w:rsidR="00E65E5B" w:rsidRPr="005D5904" w:rsidRDefault="00E65E5B" w:rsidP="00E65E5B">
      <w:pPr>
        <w:pStyle w:val="ListParagraph"/>
        <w:numPr>
          <w:ilvl w:val="0"/>
          <w:numId w:val="1"/>
        </w:numPr>
      </w:pPr>
      <w:r w:rsidRPr="005D5904">
        <w:t>S</w:t>
      </w:r>
      <w:r w:rsidR="00343759" w:rsidRPr="005D5904">
        <w:t>urvival six months after CC admission</w:t>
      </w:r>
    </w:p>
    <w:p w14:paraId="49AEB0CC" w14:textId="77777777" w:rsidR="00E65E5B" w:rsidRPr="005D5904" w:rsidRDefault="00E65E5B" w:rsidP="00E65E5B">
      <w:pPr>
        <w:pStyle w:val="ListParagraph"/>
        <w:numPr>
          <w:ilvl w:val="0"/>
          <w:numId w:val="1"/>
        </w:numPr>
      </w:pPr>
      <w:r w:rsidRPr="005D5904">
        <w:t>R</w:t>
      </w:r>
      <w:r w:rsidR="00343759" w:rsidRPr="005D5904">
        <w:t>eturn to anticancer therapy (ACT)</w:t>
      </w:r>
    </w:p>
    <w:p w14:paraId="7EC594E0" w14:textId="2AA00B26" w:rsidR="00E65E5B" w:rsidRPr="005D5904" w:rsidRDefault="00343759" w:rsidP="00E65E5B">
      <w:pPr>
        <w:pStyle w:val="ListParagraph"/>
        <w:numPr>
          <w:ilvl w:val="0"/>
          <w:numId w:val="1"/>
        </w:numPr>
      </w:pPr>
      <w:r w:rsidRPr="005D5904">
        <w:t xml:space="preserve">ECOG PS </w:t>
      </w:r>
      <w:r w:rsidR="009B4625">
        <w:t>greater than 2</w:t>
      </w:r>
      <w:r w:rsidR="005A7DCA">
        <w:t xml:space="preserve"> </w:t>
      </w:r>
    </w:p>
    <w:p w14:paraId="11DE7070" w14:textId="1E9606F5" w:rsidR="00343759" w:rsidRPr="005D5904" w:rsidRDefault="00031DEF" w:rsidP="00E65E5B">
      <w:r w:rsidRPr="005D5904">
        <w:t xml:space="preserve">The main purpose of the study was to build a bespoke score for </w:t>
      </w:r>
      <w:r w:rsidR="003D784C" w:rsidRPr="005D5904">
        <w:t>an advanced cancer</w:t>
      </w:r>
      <w:r w:rsidRPr="005D5904">
        <w:t xml:space="preserve"> population to help better predict </w:t>
      </w:r>
      <w:r w:rsidR="003D784C" w:rsidRPr="005D5904">
        <w:t xml:space="preserve">these three key outcomes, and therefore allow </w:t>
      </w:r>
      <w:r w:rsidR="005D0073" w:rsidRPr="005D5904">
        <w:t>improved</w:t>
      </w:r>
      <w:r w:rsidR="003D784C" w:rsidRPr="005D5904">
        <w:t xml:space="preserve"> </w:t>
      </w:r>
      <w:r w:rsidR="00E80D5B" w:rsidRPr="005D5904">
        <w:t>risk stratification regarding escalation to CC.</w:t>
      </w:r>
      <w:r w:rsidR="009744B9" w:rsidRPr="005D5904">
        <w:t xml:space="preserve"> This score would be called the</w:t>
      </w:r>
      <w:r w:rsidR="001B4687" w:rsidRPr="005D5904">
        <w:t xml:space="preserve"> </w:t>
      </w:r>
      <w:r w:rsidR="001B4687" w:rsidRPr="005D5904">
        <w:rPr>
          <w:i/>
          <w:iCs/>
        </w:rPr>
        <w:t>Cancer Related Escalation Decisions for ITU</w:t>
      </w:r>
      <w:r w:rsidR="009744B9" w:rsidRPr="005D5904">
        <w:t xml:space="preserve"> </w:t>
      </w:r>
      <w:r w:rsidR="001B4687" w:rsidRPr="005D5904">
        <w:t>(</w:t>
      </w:r>
      <w:r w:rsidR="009744B9" w:rsidRPr="005D5904">
        <w:t>CREDIT</w:t>
      </w:r>
      <w:r w:rsidR="001B4687" w:rsidRPr="005D5904">
        <w:t>)</w:t>
      </w:r>
      <w:r w:rsidR="009744B9" w:rsidRPr="005D5904">
        <w:t xml:space="preserve"> score.</w:t>
      </w:r>
    </w:p>
    <w:p w14:paraId="0FD9540C" w14:textId="48D84CB4" w:rsidR="00856581" w:rsidRPr="0094098C" w:rsidRDefault="00856581">
      <w:pPr>
        <w:rPr>
          <w:b/>
          <w:bCs/>
        </w:rPr>
      </w:pPr>
      <w:r w:rsidRPr="0094098C">
        <w:rPr>
          <w:b/>
          <w:bCs/>
        </w:rPr>
        <w:t>Ethical Considerations</w:t>
      </w:r>
    </w:p>
    <w:p w14:paraId="781C989C" w14:textId="34B3D310" w:rsidR="00856581" w:rsidRPr="005D5904" w:rsidRDefault="00343545" w:rsidP="00343545">
      <w:r w:rsidRPr="005D5904">
        <w:t>As this was a retrospective observational study ethical approval was not required.</w:t>
      </w:r>
      <w:r w:rsidR="00CF3BF1" w:rsidRPr="005D5904">
        <w:t xml:space="preserve"> </w:t>
      </w:r>
      <w:r w:rsidRPr="005D5904">
        <w:t>The lead centre obtained local Caldicott guardian approval to conduct the study, and to handle pseudo-anonymised data from other sites. To enrol in the study, the other centres were then required to also gain their own Caldicott approval to submit their data to the lead centre for central curation and analysis. Caldicott review ensures that standardly collected data is used legally, ethically and appropriately, and that confidentiality is maintained</w:t>
      </w:r>
      <w:r w:rsidR="005D6AF3">
        <w:t>.</w:t>
      </w:r>
    </w:p>
    <w:p w14:paraId="4C2C0FAE" w14:textId="09C2CD03" w:rsidR="009801FA" w:rsidRPr="0094098C" w:rsidRDefault="00954FBF" w:rsidP="00343545">
      <w:pPr>
        <w:rPr>
          <w:b/>
          <w:bCs/>
        </w:rPr>
      </w:pPr>
      <w:r w:rsidRPr="0094098C">
        <w:rPr>
          <w:b/>
          <w:bCs/>
        </w:rPr>
        <w:t>Participants</w:t>
      </w:r>
    </w:p>
    <w:p w14:paraId="1EFB5F32" w14:textId="2E1F8FDB" w:rsidR="00954FBF" w:rsidRPr="00057A8B" w:rsidRDefault="00692630" w:rsidP="00954FBF">
      <w:r>
        <w:t xml:space="preserve">373 </w:t>
      </w:r>
      <w:r w:rsidR="00874B0F">
        <w:t>p</w:t>
      </w:r>
      <w:r w:rsidR="00954FBF" w:rsidRPr="005D5904">
        <w:t xml:space="preserve">atients with advanced </w:t>
      </w:r>
      <w:r w:rsidR="00874B0F">
        <w:t xml:space="preserve">solid </w:t>
      </w:r>
      <w:r w:rsidR="00954FBF" w:rsidRPr="005D5904">
        <w:t xml:space="preserve">cancer admitted to CC were eligible for analysis. Each centre was required to perform a search via their local CC to formulate a list. </w:t>
      </w:r>
      <w:r w:rsidR="00954FBF" w:rsidRPr="00057A8B">
        <w:t xml:space="preserve">The following inclusion and exclusion criteria </w:t>
      </w:r>
      <w:r w:rsidR="00BA6F23" w:rsidRPr="00057A8B">
        <w:t>were</w:t>
      </w:r>
      <w:r w:rsidR="00954FBF" w:rsidRPr="00057A8B">
        <w:t xml:space="preserve"> then applied</w:t>
      </w:r>
      <w:r w:rsidR="00D5145D" w:rsidRPr="00057A8B">
        <w:t>:</w:t>
      </w:r>
    </w:p>
    <w:p w14:paraId="2C7FC5E0" w14:textId="77777777" w:rsidR="00954FBF" w:rsidRPr="00057A8B" w:rsidRDefault="00954FBF" w:rsidP="00954FBF"/>
    <w:p w14:paraId="41F05C1F" w14:textId="77777777" w:rsidR="00A71C98" w:rsidRDefault="00954FBF" w:rsidP="00A71C98">
      <w:r w:rsidRPr="00057A8B">
        <w:t>Inclusion criteria:</w:t>
      </w:r>
    </w:p>
    <w:p w14:paraId="70729F9C" w14:textId="6D2F12C7" w:rsidR="00A71C98" w:rsidRPr="00304154" w:rsidRDefault="00A71C98" w:rsidP="00304154">
      <w:pPr>
        <w:pStyle w:val="ListParagraph"/>
        <w:numPr>
          <w:ilvl w:val="0"/>
          <w:numId w:val="3"/>
        </w:numPr>
      </w:pPr>
      <w:r w:rsidRPr="00304154">
        <w:rPr>
          <w:rFonts w:ascii="Calibri" w:hAnsi="Calibri" w:cs="Calibri"/>
          <w:sz w:val="23"/>
          <w:szCs w:val="23"/>
        </w:rPr>
        <w:t xml:space="preserve">A histological diagnosis of locally advanced or metastatic cancer </w:t>
      </w:r>
    </w:p>
    <w:p w14:paraId="1BC1D4BF" w14:textId="77777777" w:rsidR="00A71C98" w:rsidRDefault="00A71C98" w:rsidP="00A71C98">
      <w:pPr>
        <w:pStyle w:val="Default"/>
        <w:numPr>
          <w:ilvl w:val="0"/>
          <w:numId w:val="3"/>
        </w:numPr>
        <w:spacing w:after="195"/>
        <w:rPr>
          <w:rFonts w:ascii="Calibri" w:hAnsi="Calibri" w:cs="Calibri"/>
          <w:sz w:val="23"/>
          <w:szCs w:val="23"/>
        </w:rPr>
      </w:pPr>
      <w:r>
        <w:rPr>
          <w:rFonts w:ascii="Calibri" w:hAnsi="Calibri" w:cs="Calibri"/>
          <w:sz w:val="23"/>
          <w:szCs w:val="23"/>
        </w:rPr>
        <w:t xml:space="preserve">Emergency Admission to Critical Care (level II and III) between the dates of 01/01/2018 and 31/12/2019 </w:t>
      </w:r>
    </w:p>
    <w:p w14:paraId="30DE25E6" w14:textId="77777777" w:rsidR="00A71C98" w:rsidRDefault="00A71C98" w:rsidP="00A71C98">
      <w:pPr>
        <w:pStyle w:val="Default"/>
        <w:numPr>
          <w:ilvl w:val="0"/>
          <w:numId w:val="3"/>
        </w:numPr>
        <w:spacing w:after="195"/>
        <w:rPr>
          <w:rFonts w:ascii="Calibri" w:hAnsi="Calibri" w:cs="Calibri"/>
          <w:sz w:val="23"/>
          <w:szCs w:val="23"/>
        </w:rPr>
      </w:pPr>
      <w:r w:rsidRPr="00A71C98">
        <w:rPr>
          <w:rFonts w:ascii="Calibri" w:hAnsi="Calibri" w:cs="Calibri"/>
          <w:sz w:val="23"/>
          <w:szCs w:val="23"/>
        </w:rPr>
        <w:t xml:space="preserve">Patients with oligo-metastatic disease treated with either SABR or surgery should only be included where the treatment intent is palliative. For example solitary lung metastasis from colon cancer. </w:t>
      </w:r>
    </w:p>
    <w:p w14:paraId="174A8ADC" w14:textId="77777777" w:rsidR="00057A8B" w:rsidRPr="00057A8B" w:rsidRDefault="00A71C98" w:rsidP="00057A8B">
      <w:pPr>
        <w:pStyle w:val="ListParagraph"/>
        <w:numPr>
          <w:ilvl w:val="0"/>
          <w:numId w:val="3"/>
        </w:numPr>
        <w:rPr>
          <w:ins w:id="1" w:author="Adam Peters" w:date="2025-01-10T11:45:00Z" w16du:dateUtc="2025-01-10T11:45:00Z"/>
          <w:rFonts w:ascii="Calibri" w:hAnsi="Calibri" w:cs="Calibri"/>
          <w:sz w:val="23"/>
          <w:szCs w:val="23"/>
        </w:rPr>
      </w:pPr>
      <w:r w:rsidRPr="00057A8B">
        <w:rPr>
          <w:rFonts w:ascii="Calibri" w:hAnsi="Calibri" w:cs="Calibri"/>
          <w:sz w:val="23"/>
          <w:szCs w:val="23"/>
        </w:rPr>
        <w:t xml:space="preserve">Age &gt; 16 years at diagnosis </w:t>
      </w:r>
    </w:p>
    <w:p w14:paraId="69134683" w14:textId="3099CC97" w:rsidR="00A71C98" w:rsidRDefault="00954FBF" w:rsidP="00304154">
      <w:r w:rsidRPr="00057A8B">
        <w:t>Exclusion criteria:</w:t>
      </w:r>
    </w:p>
    <w:p w14:paraId="4710F0CF" w14:textId="408A45AB" w:rsidR="00A71C98" w:rsidRDefault="00A71C98" w:rsidP="00304154">
      <w:pPr>
        <w:pStyle w:val="Default"/>
        <w:numPr>
          <w:ilvl w:val="0"/>
          <w:numId w:val="5"/>
        </w:numPr>
        <w:spacing w:after="195"/>
        <w:rPr>
          <w:rFonts w:ascii="Calibri" w:hAnsi="Calibri" w:cs="Calibri"/>
          <w:sz w:val="23"/>
          <w:szCs w:val="23"/>
        </w:rPr>
      </w:pPr>
      <w:r>
        <w:rPr>
          <w:rFonts w:ascii="Calibri" w:hAnsi="Calibri" w:cs="Calibri"/>
          <w:sz w:val="23"/>
          <w:szCs w:val="23"/>
        </w:rPr>
        <w:t xml:space="preserve">No histological diagnosis of solid tumour </w:t>
      </w:r>
    </w:p>
    <w:p w14:paraId="02D0D882" w14:textId="77777777" w:rsidR="00A71C98" w:rsidRDefault="00A71C98" w:rsidP="00A71C98">
      <w:pPr>
        <w:pStyle w:val="Default"/>
        <w:numPr>
          <w:ilvl w:val="0"/>
          <w:numId w:val="4"/>
        </w:numPr>
        <w:spacing w:after="195"/>
        <w:rPr>
          <w:rFonts w:ascii="Calibri" w:hAnsi="Calibri" w:cs="Calibri"/>
          <w:sz w:val="23"/>
          <w:szCs w:val="23"/>
        </w:rPr>
      </w:pPr>
      <w:r>
        <w:rPr>
          <w:rFonts w:ascii="Calibri" w:hAnsi="Calibri" w:cs="Calibri"/>
          <w:sz w:val="23"/>
          <w:szCs w:val="23"/>
        </w:rPr>
        <w:t xml:space="preserve">Patients with oligo-metastatic disease treated with SABR or surgery where treatment intent is considered radical. For example solitary liver metastasis in colon cancer. </w:t>
      </w:r>
    </w:p>
    <w:p w14:paraId="7190EA10" w14:textId="77777777" w:rsidR="00A71C98" w:rsidRDefault="00A71C98" w:rsidP="00A71C98">
      <w:pPr>
        <w:pStyle w:val="Default"/>
        <w:numPr>
          <w:ilvl w:val="0"/>
          <w:numId w:val="4"/>
        </w:numPr>
        <w:spacing w:after="195"/>
        <w:rPr>
          <w:rFonts w:ascii="Calibri" w:hAnsi="Calibri" w:cs="Calibri"/>
          <w:sz w:val="23"/>
          <w:szCs w:val="23"/>
        </w:rPr>
      </w:pPr>
      <w:r w:rsidRPr="00A71C98">
        <w:rPr>
          <w:rFonts w:ascii="Calibri" w:hAnsi="Calibri" w:cs="Calibri"/>
          <w:sz w:val="23"/>
          <w:szCs w:val="23"/>
        </w:rPr>
        <w:t xml:space="preserve">De novo presentation with incurable malignancy </w:t>
      </w:r>
    </w:p>
    <w:p w14:paraId="6F0AFF46" w14:textId="77777777" w:rsidR="00A71C98" w:rsidRDefault="00A71C98" w:rsidP="00A71C98">
      <w:pPr>
        <w:pStyle w:val="Default"/>
        <w:numPr>
          <w:ilvl w:val="0"/>
          <w:numId w:val="4"/>
        </w:numPr>
        <w:spacing w:after="195"/>
        <w:rPr>
          <w:rFonts w:ascii="Calibri" w:hAnsi="Calibri" w:cs="Calibri"/>
          <w:sz w:val="23"/>
          <w:szCs w:val="23"/>
        </w:rPr>
      </w:pPr>
      <w:r w:rsidRPr="00A71C98">
        <w:rPr>
          <w:rFonts w:ascii="Calibri" w:hAnsi="Calibri" w:cs="Calibri"/>
          <w:sz w:val="23"/>
          <w:szCs w:val="23"/>
        </w:rPr>
        <w:t xml:space="preserve">Haematological malignancy (unless concurrent with solid organ malignancy) </w:t>
      </w:r>
    </w:p>
    <w:p w14:paraId="20381D9E" w14:textId="77777777" w:rsidR="00A71C98" w:rsidRDefault="00A71C98" w:rsidP="00A71C98">
      <w:pPr>
        <w:pStyle w:val="Default"/>
        <w:numPr>
          <w:ilvl w:val="0"/>
          <w:numId w:val="4"/>
        </w:numPr>
        <w:spacing w:after="195"/>
        <w:rPr>
          <w:rFonts w:ascii="Calibri" w:hAnsi="Calibri" w:cs="Calibri"/>
          <w:sz w:val="23"/>
          <w:szCs w:val="23"/>
        </w:rPr>
      </w:pPr>
      <w:r w:rsidRPr="00A71C98">
        <w:rPr>
          <w:rFonts w:ascii="Calibri" w:hAnsi="Calibri" w:cs="Calibri"/>
          <w:sz w:val="23"/>
          <w:szCs w:val="23"/>
        </w:rPr>
        <w:lastRenderedPageBreak/>
        <w:t xml:space="preserve">Radically treatable disease </w:t>
      </w:r>
    </w:p>
    <w:p w14:paraId="716C8567" w14:textId="7D938A93" w:rsidR="00A71C98" w:rsidRPr="00A71C98" w:rsidRDefault="00A71C98" w:rsidP="00304154">
      <w:pPr>
        <w:pStyle w:val="Default"/>
        <w:numPr>
          <w:ilvl w:val="0"/>
          <w:numId w:val="4"/>
        </w:numPr>
        <w:spacing w:after="195"/>
        <w:rPr>
          <w:rFonts w:ascii="Calibri" w:hAnsi="Calibri" w:cs="Calibri"/>
          <w:sz w:val="23"/>
          <w:szCs w:val="23"/>
        </w:rPr>
      </w:pPr>
      <w:r w:rsidRPr="00A71C98">
        <w:rPr>
          <w:rFonts w:ascii="Calibri" w:hAnsi="Calibri" w:cs="Calibri"/>
          <w:sz w:val="23"/>
          <w:szCs w:val="23"/>
        </w:rPr>
        <w:t xml:space="preserve">Elective admission, post planned surgical intervention </w:t>
      </w:r>
    </w:p>
    <w:p w14:paraId="536E7BC7" w14:textId="68FECC35" w:rsidR="00045DE5" w:rsidRPr="005D5904" w:rsidRDefault="00A71C98">
      <w:r>
        <w:t>D</w:t>
      </w:r>
      <w:r w:rsidR="00954FBF" w:rsidRPr="005D5904">
        <w:t xml:space="preserve">ata including patient demographics, treatment details, </w:t>
      </w:r>
      <w:r w:rsidR="008E2169" w:rsidRPr="005D5904">
        <w:t>physiological and biochemical parameters</w:t>
      </w:r>
      <w:r w:rsidR="00954FBF" w:rsidRPr="005D5904">
        <w:t xml:space="preserve"> and </w:t>
      </w:r>
      <w:r w:rsidR="008E2169" w:rsidRPr="005D5904">
        <w:t xml:space="preserve">clinical outcomes </w:t>
      </w:r>
      <w:r w:rsidR="00954FBF" w:rsidRPr="005D5904">
        <w:t xml:space="preserve">were extracted from </w:t>
      </w:r>
      <w:r w:rsidR="008E2169" w:rsidRPr="005D5904">
        <w:t xml:space="preserve">electronic </w:t>
      </w:r>
      <w:r w:rsidR="00954FBF" w:rsidRPr="005D5904">
        <w:t xml:space="preserve">case records. </w:t>
      </w:r>
      <w:r w:rsidR="009801FA" w:rsidRPr="005D5904">
        <w:t xml:space="preserve">Data was collected locally and then pseudo-anonymised and curated in Excel at the lead centre. </w:t>
      </w:r>
    </w:p>
    <w:p w14:paraId="257D067A" w14:textId="3EE05EF4" w:rsidR="00045DE5" w:rsidRPr="0094098C" w:rsidRDefault="00045DE5">
      <w:pPr>
        <w:rPr>
          <w:b/>
          <w:bCs/>
        </w:rPr>
      </w:pPr>
      <w:r w:rsidRPr="0094098C">
        <w:rPr>
          <w:b/>
          <w:bCs/>
        </w:rPr>
        <w:t>Statistical Analysis</w:t>
      </w:r>
    </w:p>
    <w:p w14:paraId="30439B7E" w14:textId="3835DBEF" w:rsidR="009801FA" w:rsidRPr="005D5904" w:rsidRDefault="009801FA">
      <w:r w:rsidRPr="005D5904">
        <w:t xml:space="preserve">Statistical analysis was conducted in R v4.2.2, with a p&lt;0.05 considered statistically significant. </w:t>
      </w:r>
      <w:r w:rsidR="00045DE5" w:rsidRPr="005D5904">
        <w:t xml:space="preserve">Initially, a univariate </w:t>
      </w:r>
      <w:r w:rsidR="00772A27" w:rsidRPr="005D5904">
        <w:t>logistic regression</w:t>
      </w:r>
      <w:r w:rsidR="00045DE5" w:rsidRPr="005D5904">
        <w:t xml:space="preserve"> was performed</w:t>
      </w:r>
      <w:r w:rsidR="00772A27" w:rsidRPr="005D5904">
        <w:t xml:space="preserve"> for </w:t>
      </w:r>
      <w:r w:rsidR="00A47CF0" w:rsidRPr="005D5904">
        <w:t xml:space="preserve">all the </w:t>
      </w:r>
      <w:r w:rsidR="00772A27" w:rsidRPr="005D5904">
        <w:t>scoring systems, and their associated modified scoring systems</w:t>
      </w:r>
      <w:r w:rsidR="008B3773" w:rsidRPr="005D5904">
        <w:t xml:space="preserve"> against all three clinical outcomes previously described</w:t>
      </w:r>
      <w:r w:rsidR="00772A27" w:rsidRPr="005D5904">
        <w:t xml:space="preserve">. </w:t>
      </w:r>
      <w:r w:rsidR="00A71C98">
        <w:t>T</w:t>
      </w:r>
      <w:r w:rsidR="008B3773" w:rsidRPr="005D5904">
        <w:t>he univariate logistic regression was</w:t>
      </w:r>
      <w:r w:rsidR="00A71C98">
        <w:t xml:space="preserve"> then</w:t>
      </w:r>
      <w:r w:rsidR="008B3773" w:rsidRPr="005D5904">
        <w:t xml:space="preserve"> repeated with the individual variables that comprised the best performing </w:t>
      </w:r>
      <w:r w:rsidR="008C52EE" w:rsidRPr="005D5904">
        <w:t xml:space="preserve">scoring systems based on the OR and p value. </w:t>
      </w:r>
    </w:p>
    <w:p w14:paraId="25A480DA" w14:textId="406C281A" w:rsidR="008C52EE" w:rsidRPr="005D5904" w:rsidRDefault="008C52EE">
      <w:r w:rsidRPr="005D5904">
        <w:t xml:space="preserve">Next, to </w:t>
      </w:r>
      <w:r w:rsidR="009748C6">
        <w:t>identify</w:t>
      </w:r>
      <w:r w:rsidRPr="005D5904">
        <w:t xml:space="preserve"> independent predictors of the three clinical outcomes</w:t>
      </w:r>
      <w:r w:rsidR="00781D34" w:rsidRPr="005D5904">
        <w:t xml:space="preserve"> we took all variables that were statistically significant for any of the clinical outcomes from the univariate regression. Variables with obvious correlations were </w:t>
      </w:r>
      <w:r w:rsidR="00F80D33" w:rsidRPr="005D5904">
        <w:t>discarded</w:t>
      </w:r>
      <w:r w:rsidR="00781D34" w:rsidRPr="005D5904">
        <w:t xml:space="preserve">, </w:t>
      </w:r>
      <w:r w:rsidR="00F80D33" w:rsidRPr="005D5904">
        <w:t>with</w:t>
      </w:r>
      <w:r w:rsidR="00781D34" w:rsidRPr="005D5904">
        <w:t xml:space="preserve"> the most significant variables kept in the model. </w:t>
      </w:r>
      <w:r w:rsidR="00B31753" w:rsidRPr="005D5904">
        <w:t xml:space="preserve">A multivariate logistic regression model for each of the clinical outcomes was then built using the final variable list, and independent predictors for any of the clinical outcomes were taken forward. </w:t>
      </w:r>
      <w:r w:rsidR="00781D34" w:rsidRPr="005D5904">
        <w:t xml:space="preserve">Variance Inflation </w:t>
      </w:r>
      <w:r w:rsidR="00AF0375">
        <w:t xml:space="preserve">Factor </w:t>
      </w:r>
      <w:r w:rsidR="00781D34" w:rsidRPr="005D5904">
        <w:t>(VIF)</w:t>
      </w:r>
      <w:r w:rsidR="00F35B18" w:rsidRPr="005D5904">
        <w:t xml:space="preserve"> scores were calculated to assess for multicollinearity</w:t>
      </w:r>
      <w:r w:rsidR="00B31753" w:rsidRPr="005D5904">
        <w:t xml:space="preserve"> in the multivariate analysis</w:t>
      </w:r>
      <w:r w:rsidR="0014683B">
        <w:t xml:space="preserve"> (</w:t>
      </w:r>
      <w:r w:rsidR="00247626">
        <w:t>VIF=1 indicates no multicollinearity present, 1-5 indicates weak presence of multicollinearity, &gt;</w:t>
      </w:r>
      <w:r w:rsidR="0014683B">
        <w:t xml:space="preserve">5 indicates </w:t>
      </w:r>
      <w:r w:rsidR="00247626">
        <w:t>strong multicollinearity present)</w:t>
      </w:r>
      <w:r w:rsidR="00F35B18" w:rsidRPr="005D5904">
        <w:t xml:space="preserve">. </w:t>
      </w:r>
    </w:p>
    <w:p w14:paraId="4E929500" w14:textId="2BECF520" w:rsidR="001B2343" w:rsidRDefault="00B31753">
      <w:r w:rsidRPr="005D5904">
        <w:t xml:space="preserve">Once the independent predictors were </w:t>
      </w:r>
      <w:r w:rsidR="002B5469" w:rsidRPr="005D5904">
        <w:t>identified</w:t>
      </w:r>
      <w:r w:rsidRPr="005D5904">
        <w:t>,</w:t>
      </w:r>
      <w:r w:rsidR="00482276" w:rsidRPr="005D5904">
        <w:t xml:space="preserve"> the CREDIT scoring system was built using these variables and a score was retrospectively applied to each patient.</w:t>
      </w:r>
      <w:r w:rsidR="001B2343">
        <w:t xml:space="preserve"> All scoring systems were also split into categories (0, 1 and 2) based on median values for the clinical outcomes. The Kaplan-Meier survival method was used to assess 2-year OS across all scoring systems </w:t>
      </w:r>
      <w:r w:rsidR="006A064F">
        <w:t>via</w:t>
      </w:r>
      <w:r w:rsidR="001B2343">
        <w:t xml:space="preserve"> the categorical data. Continuous data was used to assess the ability to predict Return to ACT and ECOG PS &gt;2 by the scoring systems.</w:t>
      </w:r>
    </w:p>
    <w:p w14:paraId="0F24C7DF" w14:textId="623C767A" w:rsidR="00B31753" w:rsidRPr="005D5904" w:rsidRDefault="000F2EE1">
      <w:r w:rsidRPr="005D5904">
        <w:t xml:space="preserve">ROC </w:t>
      </w:r>
      <w:r w:rsidR="001B2343">
        <w:t xml:space="preserve">analysis to generate </w:t>
      </w:r>
      <w:r w:rsidRPr="005D5904">
        <w:t xml:space="preserve">curves with AUROC scores </w:t>
      </w:r>
      <w:r w:rsidR="00247FF4" w:rsidRPr="005D5904">
        <w:t xml:space="preserve">(C-statistic) </w:t>
      </w:r>
      <w:r w:rsidR="0024379B" w:rsidRPr="005D5904">
        <w:t xml:space="preserve">were then </w:t>
      </w:r>
      <w:r w:rsidR="001B2343">
        <w:t>planned</w:t>
      </w:r>
      <w:r w:rsidR="00247FF4" w:rsidRPr="005D5904">
        <w:t xml:space="preserve"> to assess the performance of the CREDIT score compared to the other scoring systems across the clinical outcomes. </w:t>
      </w:r>
      <w:r w:rsidR="004C154A">
        <w:t xml:space="preserve">To perform this analysis, the dataset was split into 80% training and 20% testing cohorts. </w:t>
      </w:r>
      <w:r w:rsidR="001B2343">
        <w:t>This analysis was performed using the whole dataset including missing data, and then with a clean dataset omitting missing data. The clean dataset was too small for this analysis to be robust</w:t>
      </w:r>
      <w:r w:rsidR="000846F2">
        <w:t>, with considerable variation in results compared to the whole dataset,</w:t>
      </w:r>
      <w:r w:rsidR="001B2343">
        <w:t xml:space="preserve"> and therefore it was decided that ROC analysis was not reliable enough to allow proper comparisons.</w:t>
      </w:r>
    </w:p>
    <w:p w14:paraId="096A7E1E" w14:textId="170AA30B" w:rsidR="009F0F2D" w:rsidRPr="0094098C" w:rsidRDefault="009F0F2D">
      <w:pPr>
        <w:rPr>
          <w:b/>
          <w:bCs/>
          <w:highlight w:val="yellow"/>
        </w:rPr>
      </w:pPr>
      <w:r w:rsidRPr="0094098C">
        <w:rPr>
          <w:b/>
          <w:bCs/>
          <w:highlight w:val="yellow"/>
        </w:rPr>
        <w:t>Machine Learning Algorithm</w:t>
      </w:r>
    </w:p>
    <w:p w14:paraId="5CF47EFB" w14:textId="77777777" w:rsidR="005F2A16" w:rsidRPr="005D5904" w:rsidRDefault="009F0F2D">
      <w:pPr>
        <w:rPr>
          <w:highlight w:val="yellow"/>
        </w:rPr>
      </w:pPr>
      <w:r w:rsidRPr="005D5904">
        <w:rPr>
          <w:highlight w:val="yellow"/>
        </w:rPr>
        <w:t>As a second method of validating the CREDIT score, machine learning was employed</w:t>
      </w:r>
    </w:p>
    <w:p w14:paraId="1EC34D8E" w14:textId="4BB4B458" w:rsidR="00571DDC" w:rsidRPr="0094098C" w:rsidRDefault="000A0171">
      <w:pPr>
        <w:rPr>
          <w:b/>
          <w:bCs/>
          <w:sz w:val="24"/>
          <w:szCs w:val="24"/>
          <w:u w:val="single"/>
        </w:rPr>
      </w:pPr>
      <w:r w:rsidRPr="0094098C">
        <w:rPr>
          <w:b/>
          <w:bCs/>
          <w:sz w:val="24"/>
          <w:szCs w:val="24"/>
          <w:u w:val="single"/>
        </w:rPr>
        <w:t>Results</w:t>
      </w:r>
    </w:p>
    <w:p w14:paraId="48344F4F" w14:textId="289A21D3" w:rsidR="000A0171" w:rsidRDefault="000A0171">
      <w:pPr>
        <w:rPr>
          <w:b/>
          <w:bCs/>
        </w:rPr>
      </w:pPr>
      <w:r w:rsidRPr="0094098C">
        <w:rPr>
          <w:b/>
          <w:bCs/>
        </w:rPr>
        <w:t>Study Population</w:t>
      </w:r>
    </w:p>
    <w:p w14:paraId="5B44F94D" w14:textId="033F0220" w:rsidR="000A0171" w:rsidRPr="005D5904" w:rsidRDefault="0019739A">
      <w:r>
        <w:t>&lt;Figure 1 here&gt;</w:t>
      </w:r>
    </w:p>
    <w:p w14:paraId="13B19572" w14:textId="5542284E" w:rsidR="000A0171" w:rsidRDefault="000A0171">
      <w:pPr>
        <w:rPr>
          <w:b/>
          <w:bCs/>
        </w:rPr>
      </w:pPr>
      <w:r w:rsidRPr="0094098C">
        <w:rPr>
          <w:b/>
          <w:bCs/>
        </w:rPr>
        <w:t xml:space="preserve">Demographics and </w:t>
      </w:r>
      <w:r w:rsidR="00E73F87">
        <w:rPr>
          <w:b/>
          <w:bCs/>
        </w:rPr>
        <w:t>Clinical</w:t>
      </w:r>
      <w:r w:rsidRPr="0094098C">
        <w:rPr>
          <w:b/>
          <w:bCs/>
        </w:rPr>
        <w:t xml:space="preserve"> Outcomes</w:t>
      </w:r>
    </w:p>
    <w:p w14:paraId="3C3BB09A" w14:textId="3E3B9CCB" w:rsidR="00843367" w:rsidRDefault="00762347" w:rsidP="00762347">
      <w:r>
        <w:t>Table 1 displays the patient demographics. Median age was 64 (IQR 55</w:t>
      </w:r>
      <w:r w:rsidR="00A4694C">
        <w:t xml:space="preserve"> </w:t>
      </w:r>
      <w:r>
        <w:t>-</w:t>
      </w:r>
      <w:r w:rsidR="00A4694C">
        <w:t xml:space="preserve"> </w:t>
      </w:r>
      <w:r>
        <w:t>72) and 52% of patients were male.</w:t>
      </w:r>
      <w:r w:rsidR="009412D9">
        <w:t xml:space="preserve"> The median BMI was 26 (IQR 22.2</w:t>
      </w:r>
      <w:r w:rsidR="00A4694C">
        <w:t xml:space="preserve"> </w:t>
      </w:r>
      <w:r w:rsidR="009412D9">
        <w:t>-</w:t>
      </w:r>
      <w:r w:rsidR="00A4694C">
        <w:t xml:space="preserve"> </w:t>
      </w:r>
      <w:r w:rsidR="009412D9">
        <w:t xml:space="preserve">29.4) and 82% of patients were ECOG PS 0/1 on </w:t>
      </w:r>
      <w:r w:rsidR="009412D9">
        <w:lastRenderedPageBreak/>
        <w:t>referral to Oncology. On admission to hospital, 49% were ECOG PS 0/1 and 51% were ECOG PS 2 or higher. The median Charlson Comorbidity Index (CCI) was 8 (IQR 7</w:t>
      </w:r>
      <w:r w:rsidR="00790F87">
        <w:t xml:space="preserve"> </w:t>
      </w:r>
      <w:r w:rsidR="009412D9">
        <w:t>-</w:t>
      </w:r>
      <w:r w:rsidR="00790F87">
        <w:t xml:space="preserve"> </w:t>
      </w:r>
      <w:r w:rsidR="009412D9">
        <w:t>9).</w:t>
      </w:r>
      <w:r w:rsidR="00843367">
        <w:t xml:space="preserve"> The most common malignancies in the study were Urology (18%), Breast (16%), Lower Gastrointestinal (12%), Lung (12%), Gynaecological (9.7%) and Upper Gastrointestinal (8.1%).</w:t>
      </w:r>
    </w:p>
    <w:p w14:paraId="7EE4DBE2" w14:textId="0E61E047" w:rsidR="00837A11" w:rsidRDefault="00843367" w:rsidP="00762347">
      <w:r>
        <w:t xml:space="preserve">All modified scoring systems </w:t>
      </w:r>
      <w:r w:rsidR="00513223">
        <w:t xml:space="preserve">were better </w:t>
      </w:r>
      <w:commentRangeStart w:id="2"/>
      <w:r w:rsidR="00513223">
        <w:t>predictors</w:t>
      </w:r>
      <w:commentRangeEnd w:id="2"/>
      <w:r w:rsidR="000F3A7A">
        <w:rPr>
          <w:rStyle w:val="CommentReference"/>
        </w:rPr>
        <w:commentReference w:id="2"/>
      </w:r>
      <w:r w:rsidR="00513223">
        <w:t xml:space="preserve"> of</w:t>
      </w:r>
      <w:r>
        <w:t xml:space="preserve"> the clinical outcomes than their original versions</w:t>
      </w:r>
      <w:r w:rsidR="00513223">
        <w:t xml:space="preserve"> via univariate analysis.</w:t>
      </w:r>
      <w:r w:rsidR="004E15C9">
        <w:t xml:space="preserve"> There was a reasonable amount of missing data across the cohort, particularly for some of the scoring systems. Missing values were not imputed as this was not felt to be representative.</w:t>
      </w:r>
      <w:r w:rsidR="00513223">
        <w:t xml:space="preserve"> 89% of patients survived CC, with a median stay of 2.5 days (IQR 1</w:t>
      </w:r>
      <w:r w:rsidR="008B1714">
        <w:t xml:space="preserve"> </w:t>
      </w:r>
      <w:r w:rsidR="00513223">
        <w:t>-</w:t>
      </w:r>
      <w:r w:rsidR="008B1714">
        <w:t xml:space="preserve"> </w:t>
      </w:r>
      <w:r w:rsidR="00513223">
        <w:t>5). Of the patients who survived</w:t>
      </w:r>
      <w:r w:rsidR="00CE771F">
        <w:t xml:space="preserve"> CC, the median survival time was 112 days (IQR 17</w:t>
      </w:r>
      <w:r w:rsidR="008B1714">
        <w:t xml:space="preserve"> </w:t>
      </w:r>
      <w:r w:rsidR="00CE771F">
        <w:t>-</w:t>
      </w:r>
      <w:r w:rsidR="008B1714">
        <w:t xml:space="preserve"> </w:t>
      </w:r>
      <w:r w:rsidR="00CE771F">
        <w:t>570). Regarding the patients who were discharged home successfully, the median survival time at home was 136 days (IQR 18</w:t>
      </w:r>
      <w:r w:rsidR="008B1714">
        <w:t xml:space="preserve"> </w:t>
      </w:r>
      <w:r w:rsidR="00CE771F">
        <w:t>-</w:t>
      </w:r>
      <w:r w:rsidR="008B1714">
        <w:t xml:space="preserve"> </w:t>
      </w:r>
      <w:r w:rsidR="00CE771F">
        <w:t>899).</w:t>
      </w:r>
      <w:r w:rsidR="00E57937">
        <w:t xml:space="preserve"> </w:t>
      </w:r>
      <w:r w:rsidR="00667363">
        <w:t>69</w:t>
      </w:r>
      <w:r w:rsidR="00E57937">
        <w:t>% of patients discharged home were ECOG PS 0/1</w:t>
      </w:r>
      <w:r w:rsidR="00667363">
        <w:t>/2</w:t>
      </w:r>
      <w:r w:rsidR="00E57937">
        <w:t xml:space="preserve">, with </w:t>
      </w:r>
      <w:r w:rsidR="00EC3624">
        <w:t>31%</w:t>
      </w:r>
      <w:r w:rsidR="00E57937">
        <w:t xml:space="preserve"> ECOG PS </w:t>
      </w:r>
      <w:r w:rsidR="00EC3624">
        <w:t>3</w:t>
      </w:r>
      <w:r w:rsidR="005478CE">
        <w:t>/4</w:t>
      </w:r>
      <w:r w:rsidR="00E57937">
        <w:t>.</w:t>
      </w:r>
      <w:r w:rsidR="00CE771F">
        <w:t xml:space="preserve"> </w:t>
      </w:r>
      <w:r w:rsidR="00DA568D">
        <w:t>36% went on to have further oncological treatment and</w:t>
      </w:r>
      <w:r w:rsidR="00037C1B">
        <w:t>, of all patients regardless of CC survival,</w:t>
      </w:r>
      <w:r w:rsidR="00DA568D">
        <w:t xml:space="preserve"> 64% survived up to six months following CC admission.</w:t>
      </w:r>
      <w:r w:rsidR="00837A11">
        <w:t xml:space="preserve"> Figure 1 shows the Kaplan-Meier survival curve for overall survival (OS) for the cohort, with a median survival time of 83 days displayed.</w:t>
      </w:r>
    </w:p>
    <w:p w14:paraId="5BC053FD" w14:textId="7F851FA4" w:rsidR="00713DA9" w:rsidRDefault="00713DA9" w:rsidP="00762347">
      <w:r>
        <w:t>&lt;Table 1 here&gt;</w:t>
      </w:r>
    </w:p>
    <w:p w14:paraId="11738635" w14:textId="4276062A" w:rsidR="00713DA9" w:rsidRPr="00762347" w:rsidRDefault="00713DA9" w:rsidP="00762347">
      <w:r>
        <w:t xml:space="preserve">&lt;Figure </w:t>
      </w:r>
      <w:r w:rsidR="0036319B">
        <w:t>2</w:t>
      </w:r>
      <w:r>
        <w:t xml:space="preserve"> </w:t>
      </w:r>
      <w:commentRangeStart w:id="3"/>
      <w:r>
        <w:t>here</w:t>
      </w:r>
      <w:commentRangeEnd w:id="3"/>
      <w:r w:rsidR="00337AF7">
        <w:rPr>
          <w:rStyle w:val="CommentReference"/>
        </w:rPr>
        <w:commentReference w:id="3"/>
      </w:r>
      <w:r>
        <w:t>&gt;</w:t>
      </w:r>
    </w:p>
    <w:p w14:paraId="69214F03" w14:textId="0AD259E7" w:rsidR="005D5904" w:rsidRDefault="005D5904">
      <w:pPr>
        <w:rPr>
          <w:b/>
          <w:bCs/>
        </w:rPr>
      </w:pPr>
      <w:r w:rsidRPr="0094098C">
        <w:rPr>
          <w:b/>
          <w:bCs/>
        </w:rPr>
        <w:t>Building the CREDIT Score</w:t>
      </w:r>
    </w:p>
    <w:p w14:paraId="6C5A0A5C" w14:textId="1DB5D842" w:rsidR="00713DA9" w:rsidRDefault="00713DA9">
      <w:r>
        <w:t>To identify independent predictors of the clinical outcomes in the cohort, univariate regression analysis using logistic regression for each clinical outcome was employed. First, this was performed for all three scoring systems and their modified versions. The results of this are available in the Supplemental Table 1. The modified versions of the scoring systems performed as well as, and in some cases, better than the original versions. Coupled with the superiority of the modified versions in the initial univariate analysis, and the prior evidence of their superior predictive power</w:t>
      </w:r>
      <w:r w:rsidR="00727018">
        <w:t xml:space="preserve"> combined with enhanced simplicity </w:t>
      </w:r>
      <w:r w:rsidR="00727018">
        <w:fldChar w:fldCharType="begin">
          <w:fldData xml:space="preserve">PEVuZE5vdGU+PENpdGU+PEF1dGhvcj5WZWxheWF0aTwvQXV0aG9yPjxZZWFyPjIwMTM8L1llYXI+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</w:fldData>
        </w:fldChar>
      </w:r>
      <w:r w:rsidR="007035B5">
        <w:instrText xml:space="preserve"> ADDIN EN.CITE </w:instrText>
      </w:r>
      <w:r w:rsidR="007035B5">
        <w:fldChar w:fldCharType="begin">
          <w:fldData xml:space="preserve">PEVuZE5vdGU+PENpdGU+PEF1dGhvcj5WZWxheWF0aTwvQXV0aG9yPjxZZWFyPjIwMTM8L1llYXI+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</w:fldData>
        </w:fldChar>
      </w:r>
      <w:r w:rsidR="007035B5">
        <w:instrText xml:space="preserve"> ADDIN EN.CITE.DATA </w:instrText>
      </w:r>
      <w:r w:rsidR="007035B5">
        <w:fldChar w:fldCharType="end"/>
      </w:r>
      <w:r w:rsidR="00727018">
        <w:fldChar w:fldCharType="separate"/>
      </w:r>
      <w:r w:rsidR="007035B5">
        <w:rPr>
          <w:noProof/>
        </w:rPr>
        <w:t>(17-20)</w:t>
      </w:r>
      <w:r w:rsidR="00727018">
        <w:fldChar w:fldCharType="end"/>
      </w:r>
      <w:r w:rsidR="00727018">
        <w:t>,</w:t>
      </w:r>
      <w:r>
        <w:t xml:space="preserve"> the modified scoring systems were taken forward to the next step of the analysis.</w:t>
      </w:r>
    </w:p>
    <w:p w14:paraId="7547DC2E" w14:textId="1A3AC01E" w:rsidR="00713DA9" w:rsidRDefault="00713DA9">
      <w:r w:rsidRPr="00713DA9">
        <w:t>A second univariate logistic regression analysis was</w:t>
      </w:r>
      <w:r>
        <w:t xml:space="preserve"> performed for all variables that make up the modified scoring systems, including some variables relevant to Oncology</w:t>
      </w:r>
      <w:ins w:id="4" w:author="MARSHALL, Rachel (SHEFFIELD TEACHING HOSPITALS NHS FOUNDATION TRUST)" w:date="2025-01-10T10:01:00Z">
        <w:r w:rsidR="000F3A7A">
          <w:t>,</w:t>
        </w:r>
      </w:ins>
      <w:r>
        <w:t xml:space="preserve"> not present in the scoring systems (e.g. CCI, ECOG PS etc) with a focus on parameters that are calculated prior to CC admission (and therefore have utility as a decision tool). The results of this analysis are available in the Supplemental Table 2.</w:t>
      </w:r>
    </w:p>
    <w:p w14:paraId="47415ADC" w14:textId="56A86C5C" w:rsidR="00713DA9" w:rsidRDefault="00713DA9">
      <w:r>
        <w:t>Finally, a multivariate regression analysis was built via logistic regression for the clinical outcomes, and a separate cox proportional hazards model for overall survival</w:t>
      </w:r>
      <w:r w:rsidR="00BC15E0">
        <w:t xml:space="preserve"> (OS)</w:t>
      </w:r>
      <w:r>
        <w:t>, to identify the independent predictors suitable to be used to build the CREDIT score.</w:t>
      </w:r>
      <w:r w:rsidR="002C6666">
        <w:t xml:space="preserve"> </w:t>
      </w:r>
      <w:r w:rsidR="007D0DC7">
        <w:t xml:space="preserve">290 patients with complete data were included in the multivariate analysis (78% of the cohort). </w:t>
      </w:r>
      <w:r>
        <w:t>Any statistically significant variables from the second regression analysis were considered for inclusion. Obvious correlates were discarded and once the models were run, VIF scores were calculated. The VIF scores were all &lt;1.</w:t>
      </w:r>
      <w:r w:rsidR="00E603AA">
        <w:t>8</w:t>
      </w:r>
      <w:r>
        <w:t xml:space="preserve"> indicating </w:t>
      </w:r>
      <w:r w:rsidR="00BD762C">
        <w:t>that multicollinearity was likely not present. The multivariate analysis</w:t>
      </w:r>
      <w:r w:rsidR="003D3D27">
        <w:t>, available in Table 2,</w:t>
      </w:r>
      <w:r w:rsidR="00BD762C">
        <w:t xml:space="preserve"> revealed </w:t>
      </w:r>
      <w:r w:rsidR="003D3D27">
        <w:t>eight independent predictors of the clinical outcomes</w:t>
      </w:r>
      <w:r w:rsidR="003E0573">
        <w:t xml:space="preserve">. These variables were taken forward to formulate the CREDIT score, displayed </w:t>
      </w:r>
      <w:r w:rsidR="00AD5098">
        <w:t>i</w:t>
      </w:r>
      <w:r w:rsidR="003E0573">
        <w:t>n Table 3.</w:t>
      </w:r>
      <w:r w:rsidR="00FC1CB1">
        <w:t xml:space="preserve"> Missing data was given a value of 0 for purposes of building the score</w:t>
      </w:r>
      <w:r w:rsidR="00905629">
        <w:t>, rather than being imputed</w:t>
      </w:r>
      <w:r w:rsidR="008248AD">
        <w:t>.</w:t>
      </w:r>
      <w:r w:rsidR="00905629">
        <w:t xml:space="preserve"> As missing data was minimal for the independent predictors, this was felt to be the best approach.</w:t>
      </w:r>
    </w:p>
    <w:p w14:paraId="34973C43" w14:textId="7C1ED9C7" w:rsidR="003E0573" w:rsidRDefault="003E0573">
      <w:r>
        <w:lastRenderedPageBreak/>
        <w:t>&lt;Table 2 here&gt;</w:t>
      </w:r>
    </w:p>
    <w:p w14:paraId="02B90651" w14:textId="71C969F7" w:rsidR="003E0573" w:rsidRPr="00713DA9" w:rsidRDefault="003E0573">
      <w:r>
        <w:t>&lt;Table 3 here&gt;</w:t>
      </w:r>
    </w:p>
    <w:p w14:paraId="6D588F1F" w14:textId="4870ED03" w:rsidR="005D5904" w:rsidRPr="0094098C" w:rsidRDefault="005D5904">
      <w:pPr>
        <w:rPr>
          <w:b/>
          <w:bCs/>
        </w:rPr>
      </w:pPr>
      <w:r w:rsidRPr="0094098C">
        <w:rPr>
          <w:b/>
          <w:bCs/>
        </w:rPr>
        <w:t>Validating the CREDIT Score</w:t>
      </w:r>
    </w:p>
    <w:p w14:paraId="0162C5AB" w14:textId="574D9B8A" w:rsidR="007165B2" w:rsidRDefault="003C5659" w:rsidP="005D5904">
      <w:r w:rsidRPr="003C5659">
        <w:t>To validate</w:t>
      </w:r>
      <w:r>
        <w:t xml:space="preserve"> the utility of the CREDIT score, we retrospectively applied a score to each patient in the cohort. Where missing data was present a score of 0 was added to the final CREDIT score. Missing data was kept to a minimum as above (Table 3).</w:t>
      </w:r>
      <w:r w:rsidR="00924460">
        <w:t xml:space="preserve"> </w:t>
      </w:r>
      <w:r w:rsidR="00DD0B0E">
        <w:t>All scoring systems were also split into 3 categories with increasing risk (0, 1 and 2) based on the univariate analysis, and the median values associated with the clinical outcomes.</w:t>
      </w:r>
    </w:p>
    <w:p w14:paraId="756CA92E" w14:textId="4A6F1FB7" w:rsidR="00244084" w:rsidRDefault="00244084" w:rsidP="005D5904">
      <w:r w:rsidRPr="001B2343">
        <w:t>Due to missing data across the scoring systems, ROC analysis was felt to be unreliable to provide robust comparisons particularly when the datasets were split into smaller training and test cohorts.</w:t>
      </w:r>
    </w:p>
    <w:p w14:paraId="6CBC9CB9" w14:textId="1AA87C60" w:rsidR="00471DD0" w:rsidRDefault="00471DD0" w:rsidP="005D5904">
      <w:r>
        <w:t>Therefore, we employed Kaplan-Meier survival analysis to compare the CREDIT score with the other scoring systems</w:t>
      </w:r>
      <w:r w:rsidR="007E12BD">
        <w:t>’</w:t>
      </w:r>
      <w:r>
        <w:t xml:space="preserve"> ability to predict 2-year OS. The categorical data was used for the Kaplan-Meier survival analysis. The results are available on Figure </w:t>
      </w:r>
      <w:r w:rsidR="00BF1F97">
        <w:t>3</w:t>
      </w:r>
      <w:r>
        <w:t>, with the CREDIT score being the only score able to predict survival (p=0.0018).</w:t>
      </w:r>
    </w:p>
    <w:p w14:paraId="7BFCF11C" w14:textId="3ACA8759" w:rsidR="00471DD0" w:rsidRDefault="00471DD0" w:rsidP="005D5904">
      <w:r>
        <w:t xml:space="preserve">Continuous data was used to allow comparison between the CREDIT score, and the other scoring systems, to assess the predictive ability for Return to ACT and ECOG PS &gt;2. The results of this analysis </w:t>
      </w:r>
      <w:r w:rsidR="0091061B">
        <w:t>are</w:t>
      </w:r>
      <w:r>
        <w:t xml:space="preserve"> available in Figure </w:t>
      </w:r>
      <w:r w:rsidR="0053385A">
        <w:t>4</w:t>
      </w:r>
      <w:r w:rsidR="0095408C">
        <w:t xml:space="preserve"> and Figure </w:t>
      </w:r>
      <w:r w:rsidR="0053385A">
        <w:t>5</w:t>
      </w:r>
      <w:r>
        <w:t xml:space="preserve">, with the CREDIT score again displaying the best ability to predict </w:t>
      </w:r>
      <w:r w:rsidR="004D5808">
        <w:t xml:space="preserve">Return to ACT </w:t>
      </w:r>
      <w:r>
        <w:t>(p</w:t>
      </w:r>
      <w:r w:rsidR="004D5808">
        <w:t>&lt;0.001</w:t>
      </w:r>
      <w:r>
        <w:t>)</w:t>
      </w:r>
      <w:r w:rsidR="004D5808">
        <w:t xml:space="preserve"> and ECOG PS &gt;2 (p&lt;0.0001).</w:t>
      </w:r>
    </w:p>
    <w:p w14:paraId="135220AF" w14:textId="1633B9E2" w:rsidR="00DD36EB" w:rsidRDefault="00DD36EB" w:rsidP="005D5904">
      <w:r>
        <w:t xml:space="preserve">&lt;Figure </w:t>
      </w:r>
      <w:r w:rsidR="0036319B">
        <w:t>3</w:t>
      </w:r>
      <w:r>
        <w:t xml:space="preserve"> here&gt;</w:t>
      </w:r>
    </w:p>
    <w:p w14:paraId="75E76D18" w14:textId="0AC4C1EE" w:rsidR="00471DD0" w:rsidRDefault="00471DD0" w:rsidP="005D5904">
      <w:r>
        <w:t xml:space="preserve">&lt;Figure </w:t>
      </w:r>
      <w:r w:rsidR="0036319B">
        <w:t>4</w:t>
      </w:r>
      <w:r>
        <w:t xml:space="preserve"> here&gt;</w:t>
      </w:r>
    </w:p>
    <w:p w14:paraId="0169FCA7" w14:textId="61FE9E89" w:rsidR="005D5904" w:rsidRPr="005D5904" w:rsidRDefault="0095408C" w:rsidP="0095408C">
      <w:r>
        <w:t xml:space="preserve">&lt;Figure </w:t>
      </w:r>
      <w:r w:rsidR="0036319B">
        <w:t>5</w:t>
      </w:r>
      <w:r>
        <w:t xml:space="preserve"> here&gt;</w:t>
      </w:r>
    </w:p>
    <w:p w14:paraId="0E48711E" w14:textId="2606AC7C" w:rsidR="005D5904" w:rsidRPr="0094098C" w:rsidRDefault="005D5904">
      <w:pPr>
        <w:rPr>
          <w:b/>
          <w:bCs/>
        </w:rPr>
      </w:pPr>
      <w:commentRangeStart w:id="5"/>
      <w:r w:rsidRPr="0094098C">
        <w:rPr>
          <w:b/>
          <w:bCs/>
        </w:rPr>
        <w:t>Machine Learning</w:t>
      </w:r>
      <w:commentRangeEnd w:id="5"/>
      <w:r w:rsidR="00E81FFD">
        <w:rPr>
          <w:rStyle w:val="CommentReference"/>
        </w:rPr>
        <w:commentReference w:id="5"/>
      </w:r>
    </w:p>
    <w:p w14:paraId="06E2752D" w14:textId="77777777" w:rsidR="000A0171" w:rsidRPr="005D5904" w:rsidRDefault="000A0171"/>
    <w:p w14:paraId="3696214F" w14:textId="77777777" w:rsidR="000A0171" w:rsidRPr="005D5904" w:rsidRDefault="000A0171"/>
    <w:p w14:paraId="6D3FE6C5" w14:textId="77777777" w:rsidR="000A0171" w:rsidRPr="005D5904" w:rsidRDefault="000A0171"/>
    <w:p w14:paraId="54F89978" w14:textId="77777777" w:rsidR="000A0171" w:rsidRPr="005D5904" w:rsidRDefault="000A0171"/>
    <w:p w14:paraId="744425C1" w14:textId="77777777" w:rsidR="000A0171" w:rsidRPr="005D5904" w:rsidRDefault="000A0171"/>
    <w:p w14:paraId="65B7E38C" w14:textId="77777777" w:rsidR="000A0171" w:rsidRPr="005D5904" w:rsidRDefault="000A0171"/>
    <w:p w14:paraId="7D3D3184" w14:textId="77777777" w:rsidR="000A0171" w:rsidRPr="005D5904" w:rsidRDefault="000A0171"/>
    <w:p w14:paraId="66AA1CD8" w14:textId="77777777" w:rsidR="000A0171" w:rsidRPr="005D5904" w:rsidRDefault="000A0171"/>
    <w:p w14:paraId="50DEC1AD" w14:textId="4F112054" w:rsidR="00571DDC" w:rsidRPr="005D5904" w:rsidRDefault="00571DDC">
      <w:pPr>
        <w:rPr>
          <w:highlight w:val="yellow"/>
        </w:rPr>
      </w:pPr>
    </w:p>
    <w:p w14:paraId="331BE547" w14:textId="77777777" w:rsidR="00B267B7" w:rsidRDefault="00B267B7" w:rsidP="00727018">
      <w:pPr>
        <w:pStyle w:val="EndNoteBibliography"/>
        <w:spacing w:after="0"/>
      </w:pPr>
      <w:r w:rsidRPr="0094098C">
        <w:rPr>
          <w:b/>
          <w:bCs/>
          <w:sz w:val="24"/>
          <w:szCs w:val="24"/>
          <w:u w:val="single"/>
        </w:rPr>
        <w:t>Re</w:t>
      </w:r>
      <w:r>
        <w:rPr>
          <w:b/>
          <w:bCs/>
          <w:sz w:val="24"/>
          <w:szCs w:val="24"/>
          <w:u w:val="single"/>
        </w:rPr>
        <w:t>ferences</w:t>
      </w:r>
      <w:r w:rsidRPr="005D5904" w:rsidDel="00B267B7">
        <w:t xml:space="preserve"> </w:t>
      </w:r>
    </w:p>
    <w:p w14:paraId="74251580" w14:textId="77777777" w:rsidR="007035B5" w:rsidRPr="007035B5" w:rsidRDefault="005F2A16" w:rsidP="007035B5">
      <w:pPr>
        <w:pStyle w:val="EndNoteBibliography"/>
        <w:spacing w:after="0"/>
      </w:pPr>
      <w:r w:rsidRPr="005D5904">
        <w:rPr>
          <w:noProof w:val="0"/>
          <w:lang w:val="en-GB"/>
        </w:rPr>
        <w:fldChar w:fldCharType="begin"/>
      </w:r>
      <w:r w:rsidRPr="005D5904">
        <w:rPr>
          <w:noProof w:val="0"/>
          <w:lang w:val="en-GB"/>
        </w:rPr>
        <w:instrText xml:space="preserve"> ADDIN EN.REFLIST </w:instrText>
      </w:r>
      <w:r w:rsidRPr="005D5904">
        <w:rPr>
          <w:noProof w:val="0"/>
          <w:lang w:val="en-GB"/>
        </w:rPr>
        <w:fldChar w:fldCharType="separate"/>
      </w:r>
      <w:r w:rsidR="007035B5" w:rsidRPr="007035B5">
        <w:t>1.</w:t>
      </w:r>
      <w:r w:rsidR="007035B5" w:rsidRPr="007035B5">
        <w:tab/>
        <w:t>Hudock NL, Mani K, Khunsriraksakul C, Walter V, Nekhlyudov L, Wang M, et al. Future trends in incidence and long-term survival of metastatic cancer in the United States. Communications Medicine. 2023;3(1):76.</w:t>
      </w:r>
    </w:p>
    <w:p w14:paraId="58ABF7AB" w14:textId="77777777" w:rsidR="007035B5" w:rsidRPr="007035B5" w:rsidRDefault="007035B5" w:rsidP="007035B5">
      <w:pPr>
        <w:pStyle w:val="EndNoteBibliography"/>
        <w:spacing w:after="0"/>
      </w:pPr>
      <w:r w:rsidRPr="007035B5">
        <w:t>2.</w:t>
      </w:r>
      <w:r w:rsidRPr="007035B5">
        <w:tab/>
        <w:t>Puxty K, McLoone P, Quasim T, Sloan B, Kinsella J, Morrison DS. Risk of Critical Illness Among Patients With Solid Cancers: A Population-Based Observational Study. JAMA Oncology. 2015;1(8):1078-85.</w:t>
      </w:r>
    </w:p>
    <w:p w14:paraId="4975BFF8" w14:textId="77777777" w:rsidR="007035B5" w:rsidRPr="007035B5" w:rsidRDefault="007035B5" w:rsidP="007035B5">
      <w:pPr>
        <w:pStyle w:val="EndNoteBibliography"/>
        <w:spacing w:after="0"/>
      </w:pPr>
      <w:r w:rsidRPr="007035B5">
        <w:t>3.</w:t>
      </w:r>
      <w:r w:rsidRPr="007035B5">
        <w:tab/>
        <w:t>Christodoulou C, Rizos M, Galani E, Rellos K, Skarlos DV, Michalopoulos A. Performance status (PS): a simple predictor of short-term outcome of cancer patients with solid tumors admitted to the intensive care unit (ICU). Anticancer Res. 2007;27(4C):2945-8.</w:t>
      </w:r>
    </w:p>
    <w:p w14:paraId="091C242B" w14:textId="77777777" w:rsidR="007035B5" w:rsidRPr="007035B5" w:rsidRDefault="007035B5" w:rsidP="007035B5">
      <w:pPr>
        <w:pStyle w:val="EndNoteBibliography"/>
        <w:spacing w:after="0"/>
      </w:pPr>
      <w:r w:rsidRPr="007035B5">
        <w:t>4.</w:t>
      </w:r>
      <w:r w:rsidRPr="007035B5">
        <w:tab/>
        <w:t>Maccariello E, Valente C, Nogueira L, Bonomo H, Jr., Ismael M, Machado JE, et al. Outcomes of cancer and non-cancer patients with acute kidney injury and need of renal replacement therapy admitted to general intensive care units. Nephrology Dialysis Transplantation. 2010;26(2):537-43.</w:t>
      </w:r>
    </w:p>
    <w:p w14:paraId="5C201EA8" w14:textId="77777777" w:rsidR="007035B5" w:rsidRPr="007035B5" w:rsidRDefault="007035B5" w:rsidP="007035B5">
      <w:pPr>
        <w:pStyle w:val="EndNoteBibliography"/>
        <w:spacing w:after="0"/>
      </w:pPr>
      <w:r w:rsidRPr="007035B5">
        <w:t>5.</w:t>
      </w:r>
      <w:r w:rsidRPr="007035B5">
        <w:tab/>
        <w:t>Mendoza V, Lee A, Marik PE. The Hospital-Survival and Prognostic Factors of Patients With Solid Tumors Admitted to an ICU. American Journal of Hospice and Palliative Medicine®. 2008;25(3):240-3.</w:t>
      </w:r>
    </w:p>
    <w:p w14:paraId="43233EB4" w14:textId="77777777" w:rsidR="007035B5" w:rsidRPr="007035B5" w:rsidRDefault="007035B5" w:rsidP="007035B5">
      <w:pPr>
        <w:pStyle w:val="EndNoteBibliography"/>
        <w:spacing w:after="0"/>
      </w:pPr>
      <w:r w:rsidRPr="007035B5">
        <w:t>6.</w:t>
      </w:r>
      <w:r w:rsidRPr="007035B5">
        <w:tab/>
        <w:t>Soares M, Salluh JIF, Ferreira CG, Luiz RR, Spector N, Rocco JR. Impact of two different comorbidity measures on the 6-month mortality of critically ill cancer patients. Intensive Care Medicine. 2005;31(3):408-15.</w:t>
      </w:r>
    </w:p>
    <w:p w14:paraId="1F66A8D5" w14:textId="77777777" w:rsidR="007035B5" w:rsidRPr="007035B5" w:rsidRDefault="007035B5" w:rsidP="007035B5">
      <w:pPr>
        <w:pStyle w:val="EndNoteBibliography"/>
        <w:spacing w:after="0"/>
      </w:pPr>
      <w:r w:rsidRPr="007035B5">
        <w:t>7.</w:t>
      </w:r>
      <w:r w:rsidRPr="007035B5">
        <w:tab/>
        <w:t>Taccone FS, Artigas AA, Sprung CL, Moreno R, Sakr Y, Vincent J-L. Characteristics and outcomes of cancer patients in European ICUs. Critical Care. 2009;13(1):R15.</w:t>
      </w:r>
    </w:p>
    <w:p w14:paraId="656A3ADB" w14:textId="77777777" w:rsidR="007035B5" w:rsidRPr="007035B5" w:rsidRDefault="007035B5" w:rsidP="007035B5">
      <w:pPr>
        <w:pStyle w:val="EndNoteBibliography"/>
        <w:spacing w:after="0"/>
      </w:pPr>
      <w:r w:rsidRPr="007035B5">
        <w:t>8.</w:t>
      </w:r>
      <w:r w:rsidRPr="007035B5">
        <w:tab/>
        <w:t>Davydow DS, Gifford JM, Desai SV, Needham DM, Bienvenu OJ. Posttraumatic stress disorder in general intensive care unit survivors: a systematic review. General Hospital Psychiatry. 2008;30(5):421-34.</w:t>
      </w:r>
    </w:p>
    <w:p w14:paraId="34A72F54" w14:textId="77777777" w:rsidR="007035B5" w:rsidRPr="007035B5" w:rsidRDefault="007035B5" w:rsidP="007035B5">
      <w:pPr>
        <w:pStyle w:val="EndNoteBibliography"/>
        <w:spacing w:after="0"/>
      </w:pPr>
      <w:r w:rsidRPr="007035B5">
        <w:t>9.</w:t>
      </w:r>
      <w:r w:rsidRPr="007035B5">
        <w:tab/>
        <w:t>Hermans G, Van Mechelen H, Clerckx B, Vanhullebusch T, Mesotten D, Wilmer A, et al. Acute Outcomes and 1-Year Mortality of Intensive Care Unit–acquired Weakness. A Cohort Study and Propensity-matched Analysis. American Journal of Respiratory and Critical Care Medicine. 2014;190(4):410-20.</w:t>
      </w:r>
    </w:p>
    <w:p w14:paraId="61EDC72D" w14:textId="77777777" w:rsidR="007035B5" w:rsidRPr="007035B5" w:rsidRDefault="007035B5" w:rsidP="007035B5">
      <w:pPr>
        <w:pStyle w:val="EndNoteBibliography"/>
        <w:spacing w:after="0"/>
      </w:pPr>
      <w:r w:rsidRPr="007035B5">
        <w:t>10.</w:t>
      </w:r>
      <w:r w:rsidRPr="007035B5">
        <w:tab/>
        <w:t>Zampieri FG, Romano TG, Salluh JIF, Taniguchi LU, Mendes PV, Nassar AP, et al. Trends in clinical profiles, organ support use and outcomes of patients with cancer requiring unplanned ICU admission: a multicenter cohort study. Intensive Care Medicine. 2021;47(2):170-9.</w:t>
      </w:r>
    </w:p>
    <w:p w14:paraId="4743C1B9" w14:textId="77777777" w:rsidR="007035B5" w:rsidRPr="007035B5" w:rsidRDefault="007035B5" w:rsidP="007035B5">
      <w:pPr>
        <w:pStyle w:val="EndNoteBibliography"/>
        <w:spacing w:after="0"/>
      </w:pPr>
      <w:r w:rsidRPr="007035B5">
        <w:t>11.</w:t>
      </w:r>
      <w:r w:rsidRPr="007035B5">
        <w:tab/>
        <w:t>Puxty K, McLoone P, Quasim T, Kinsella J, Morrison D. Survival in solid cancer patients following intensive care unit admission. Intensive Care Medicine. 2014;40(10):1409-28.</w:t>
      </w:r>
    </w:p>
    <w:p w14:paraId="6B4FB98C" w14:textId="77777777" w:rsidR="007035B5" w:rsidRPr="007035B5" w:rsidRDefault="007035B5" w:rsidP="007035B5">
      <w:pPr>
        <w:pStyle w:val="EndNoteBibliography"/>
        <w:spacing w:after="0"/>
      </w:pPr>
      <w:r w:rsidRPr="007035B5">
        <w:t>12.</w:t>
      </w:r>
      <w:r w:rsidRPr="007035B5">
        <w:tab/>
        <w:t>den Boer S, de Keizer NF, de Jonge E. Performance of prognostic models in critically ill cancer patients – a review. Critical Care. 2005;9(4):R458.</w:t>
      </w:r>
    </w:p>
    <w:p w14:paraId="21BCF278" w14:textId="77777777" w:rsidR="007035B5" w:rsidRPr="007035B5" w:rsidRDefault="007035B5" w:rsidP="007035B5">
      <w:pPr>
        <w:pStyle w:val="EndNoteBibliography"/>
        <w:spacing w:after="0"/>
      </w:pPr>
      <w:r w:rsidRPr="007035B5">
        <w:t>13.</w:t>
      </w:r>
      <w:r w:rsidRPr="007035B5">
        <w:tab/>
        <w:t>Nassar AP, Dettino ALA, Amendola CP, dos Santos RA, Forte DN, Caruso P. Oncologists’ and Intensivists’ Attitudes Toward the Care of Critically Ill Patients with Cancer. Journal of Intensive Care Medicine. 2019;34(10):811-7.</w:t>
      </w:r>
    </w:p>
    <w:p w14:paraId="52D5D646" w14:textId="77777777" w:rsidR="007035B5" w:rsidRPr="007035B5" w:rsidRDefault="007035B5" w:rsidP="007035B5">
      <w:pPr>
        <w:pStyle w:val="EndNoteBibliography"/>
        <w:spacing w:after="0"/>
      </w:pPr>
      <w:r w:rsidRPr="007035B5">
        <w:t>14.</w:t>
      </w:r>
      <w:r w:rsidRPr="007035B5">
        <w:tab/>
        <w:t>Garrouste-Orgeas M, Montuclard L, Timsit J-F, Reignier J, Desmettre T, Karoubi P, et al. Predictors of intensive care unit refusal in French intensive care units: A multiple-center study*. Critical Care Medicine. 2005;33(4):750-5.</w:t>
      </w:r>
    </w:p>
    <w:p w14:paraId="7FA0643B" w14:textId="77777777" w:rsidR="007035B5" w:rsidRPr="007035B5" w:rsidRDefault="007035B5" w:rsidP="007035B5">
      <w:pPr>
        <w:pStyle w:val="EndNoteBibliography"/>
        <w:spacing w:after="0"/>
      </w:pPr>
      <w:r w:rsidRPr="007035B5">
        <w:t>15.</w:t>
      </w:r>
      <w:r w:rsidRPr="007035B5">
        <w:tab/>
        <w:t>Tanvetyanon T, Leighton JC. Life-sustaining treatments in patients who died of chronic congestive heart failure compared with metastatic cancer. Critical Care Medicine. 2003;31(1):60-4.</w:t>
      </w:r>
    </w:p>
    <w:p w14:paraId="54F547E9" w14:textId="77777777" w:rsidR="007035B5" w:rsidRPr="007035B5" w:rsidRDefault="007035B5" w:rsidP="007035B5">
      <w:pPr>
        <w:pStyle w:val="EndNoteBibliography"/>
        <w:spacing w:after="0"/>
      </w:pPr>
      <w:r w:rsidRPr="007035B5">
        <w:t>16.</w:t>
      </w:r>
      <w:r w:rsidRPr="007035B5">
        <w:tab/>
        <w:t>S. C. The STROBE guidelines. Saudi J Anaesth. 2019.;Apr;13(Suppl 1):S31-S34.</w:t>
      </w:r>
    </w:p>
    <w:p w14:paraId="6FB6F222" w14:textId="77777777" w:rsidR="007035B5" w:rsidRPr="007035B5" w:rsidRDefault="007035B5" w:rsidP="007035B5">
      <w:pPr>
        <w:pStyle w:val="EndNoteBibliography"/>
        <w:spacing w:after="0"/>
      </w:pPr>
      <w:r w:rsidRPr="007035B5">
        <w:t>17.</w:t>
      </w:r>
      <w:r w:rsidRPr="007035B5">
        <w:tab/>
        <w:t>Velayati AA, Mehrabi Y, Radmand G, Maboudi AAK, Jamaati HR, Shahbazi A, et al. Modification of Acute Physiology and Chronic Health Evaluation II score through recalibration of risk prediction model in critical care patients of a respiratory disease referral center. International Journal of Critical Illness and Injury Science. 2013;3(1):40-5.</w:t>
      </w:r>
    </w:p>
    <w:p w14:paraId="3EAEC395" w14:textId="77777777" w:rsidR="007035B5" w:rsidRPr="007035B5" w:rsidRDefault="007035B5" w:rsidP="007035B5">
      <w:pPr>
        <w:pStyle w:val="EndNoteBibliography"/>
        <w:spacing w:after="0"/>
      </w:pPr>
      <w:r w:rsidRPr="007035B5">
        <w:t>18.</w:t>
      </w:r>
      <w:r w:rsidRPr="007035B5">
        <w:tab/>
        <w:t>Donoso-Calero MI, Sanz-García A, Polonio-López B, Maestre Miquel C, Durantez Fernández C, Mordillo-Mateos L, et al. Clinical outcome prediction of acute neurological patients admitted to the emergency department: Sequential Organ Failure Assessment score and modified SOFA score. Frontiers in Public Health. 2023;11.</w:t>
      </w:r>
    </w:p>
    <w:p w14:paraId="41E237C9" w14:textId="77777777" w:rsidR="007035B5" w:rsidRPr="007035B5" w:rsidRDefault="007035B5" w:rsidP="007035B5">
      <w:pPr>
        <w:pStyle w:val="EndNoteBibliography"/>
        <w:spacing w:after="0"/>
      </w:pPr>
      <w:r w:rsidRPr="007035B5">
        <w:t>19.</w:t>
      </w:r>
      <w:r w:rsidRPr="007035B5">
        <w:tab/>
        <w:t>Emadi SA, Baradari AG, Charati JY, Taghavi F, Kiabi FH. SOFA and modified SOFA score for accessing outcomes among trauma patients in intensive care unit. International Journal of Surgery Open. 2022;47:100559.</w:t>
      </w:r>
    </w:p>
    <w:p w14:paraId="6F2B5262" w14:textId="77777777" w:rsidR="007035B5" w:rsidRPr="007035B5" w:rsidRDefault="007035B5" w:rsidP="007035B5">
      <w:pPr>
        <w:pStyle w:val="EndNoteBibliography"/>
      </w:pPr>
      <w:r w:rsidRPr="007035B5">
        <w:t>20.</w:t>
      </w:r>
      <w:r w:rsidRPr="007035B5">
        <w:tab/>
        <w:t>Allyn J, Ferdynus C, Bohrer M, Dalban C, Valance D, Allou N. Simplified Acute Physiology Score II as Predictor of Mortality in Intensive Care Units: A Decision Curve Analysis. PLOS ONE. 2016;11(10):e0164828.</w:t>
      </w:r>
    </w:p>
    <w:p w14:paraId="1E508E3C" w14:textId="1F67E0E4" w:rsidR="009F0F2D" w:rsidRDefault="005F2A16">
      <w:r w:rsidRPr="005D5904">
        <w:fldChar w:fldCharType="end"/>
      </w:r>
    </w:p>
    <w:p w14:paraId="49734604" w14:textId="77777777" w:rsidR="00177C9C" w:rsidRPr="009F0F2D" w:rsidRDefault="00177C9C"/>
    <w:sectPr w:rsidR="00177C9C" w:rsidRPr="009F0F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SHALL, Rachel (SHEFFIELD TEACHING HOSPITALS NHS FOUNDATION TRUST)" w:date="2025-01-10T09:30:00Z" w:initials="RM">
    <w:p w14:paraId="0FC1178E" w14:textId="77777777" w:rsidR="005D6AF3" w:rsidRDefault="005D6AF3" w:rsidP="005D6AF3">
      <w:pPr>
        <w:pStyle w:val="CommentText"/>
      </w:pPr>
      <w:r>
        <w:rPr>
          <w:rStyle w:val="CommentReference"/>
        </w:rPr>
        <w:annotationRef/>
      </w:r>
      <w:r>
        <w:t xml:space="preserve">Unplanned/emergency </w:t>
      </w:r>
    </w:p>
  </w:comment>
  <w:comment w:id="2" w:author="MARSHALL, Rachel (SHEFFIELD TEACHING HOSPITALS NHS FOUNDATION TRUST)" w:date="2025-01-10T10:00:00Z" w:initials="RM">
    <w:p w14:paraId="4EF976F5" w14:textId="77777777" w:rsidR="000F3A7A" w:rsidRDefault="000F3A7A" w:rsidP="000F3A7A">
      <w:pPr>
        <w:pStyle w:val="CommentText"/>
      </w:pPr>
      <w:r>
        <w:rPr>
          <w:rStyle w:val="CommentReference"/>
        </w:rPr>
        <w:annotationRef/>
      </w:r>
      <w:r>
        <w:t>I think we should split table 1 up into sections just for readability and possibly remove some parameters from the table? We can chat about this via teams?</w:t>
      </w:r>
    </w:p>
  </w:comment>
  <w:comment w:id="3" w:author="MARSHALL, Rachel (SHEFFIELD TEACHING HOSPITALS NHS FOUNDATION TRUST)" w:date="2025-01-10T09:56:00Z" w:initials="RM">
    <w:p w14:paraId="5DD35184" w14:textId="434CDBFA" w:rsidR="00337AF7" w:rsidRDefault="00337AF7" w:rsidP="00337AF7">
      <w:pPr>
        <w:pStyle w:val="CommentText"/>
      </w:pPr>
      <w:r>
        <w:rPr>
          <w:rStyle w:val="CommentReference"/>
        </w:rPr>
        <w:annotationRef/>
      </w:r>
      <w:r>
        <w:t>Does figure 2 need to come a little later after the CREDIT score stuff as the KPs have CREDIT on them?</w:t>
      </w:r>
    </w:p>
  </w:comment>
  <w:comment w:id="5" w:author="Adam Peters" w:date="2025-01-06T09:10:00Z" w:initials="AP">
    <w:p w14:paraId="6D7B9CED" w14:textId="17ADB195" w:rsidR="00E81FFD" w:rsidRDefault="00E81FFD" w:rsidP="00E81FFD">
      <w:pPr>
        <w:pStyle w:val="CommentText"/>
      </w:pPr>
      <w:r>
        <w:rPr>
          <w:rStyle w:val="CommentReference"/>
        </w:rPr>
        <w:annotationRef/>
      </w:r>
      <w:r>
        <w:t>This might go into section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C1178E" w15:done="1"/>
  <w15:commentEx w15:paraId="4EF976F5" w15:done="0"/>
  <w15:commentEx w15:paraId="5DD35184" w15:done="0"/>
  <w15:commentEx w15:paraId="6D7B9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2B6745" w16cex:dateUtc="2025-01-10T09:30:00Z"/>
  <w16cex:commentExtensible w16cex:durableId="2B2B6E2F" w16cex:dateUtc="2025-01-10T10:00:00Z"/>
  <w16cex:commentExtensible w16cex:durableId="2B2B6D37" w16cex:dateUtc="2025-01-10T09:56:00Z"/>
  <w16cex:commentExtensible w16cex:durableId="4E9C8667" w16cex:dateUtc="2025-01-06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C1178E" w16cid:durableId="2B2B6745"/>
  <w16cid:commentId w16cid:paraId="4EF976F5" w16cid:durableId="2B2B6E2F"/>
  <w16cid:commentId w16cid:paraId="5DD35184" w16cid:durableId="2B2B6D37"/>
  <w16cid:commentId w16cid:paraId="6D7B9CED" w16cid:durableId="4E9C86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82A"/>
    <w:multiLevelType w:val="hybridMultilevel"/>
    <w:tmpl w:val="44D4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257D4"/>
    <w:multiLevelType w:val="hybridMultilevel"/>
    <w:tmpl w:val="8EBA1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BB2D39"/>
    <w:multiLevelType w:val="hybridMultilevel"/>
    <w:tmpl w:val="4AF4DA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BD92C1C"/>
    <w:multiLevelType w:val="hybridMultilevel"/>
    <w:tmpl w:val="B8B81C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B7872AD"/>
    <w:multiLevelType w:val="hybridMultilevel"/>
    <w:tmpl w:val="51FC9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46185725">
    <w:abstractNumId w:val="1"/>
  </w:num>
  <w:num w:numId="2" w16cid:durableId="1418209570">
    <w:abstractNumId w:val="2"/>
  </w:num>
  <w:num w:numId="3" w16cid:durableId="1889757671">
    <w:abstractNumId w:val="0"/>
  </w:num>
  <w:num w:numId="4" w16cid:durableId="1579631319">
    <w:abstractNumId w:val="4"/>
  </w:num>
  <w:num w:numId="5" w16cid:durableId="10127985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SHALL, Rachel (SHEFFIELD TEACHING HOSPITALS NHS FOUNDATION TRUST)">
    <w15:presenceInfo w15:providerId="AD" w15:userId="S::rachel.marshall28@nhs.net::515fd9e9-0718-4337-a92e-fb45e16cdd09"/>
  </w15:person>
  <w15:person w15:author="Adam Peters">
    <w15:presenceInfo w15:providerId="AD" w15:userId="S::Adam.Peters@glasgow.ac.uk::179f659e-b26b-4ac5-a7ee-e69d50cc10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ape2evl9dx23ewrpwp92v7arfedtwttera&quot;&gt;literature review&lt;record-ids&gt;&lt;item&gt;790&lt;/item&gt;&lt;item&gt;791&lt;/item&gt;&lt;item&gt;792&lt;/item&gt;&lt;item&gt;793&lt;/item&gt;&lt;item&gt;794&lt;/item&gt;&lt;item&gt;796&lt;/item&gt;&lt;item&gt;797&lt;/item&gt;&lt;item&gt;798&lt;/item&gt;&lt;item&gt;799&lt;/item&gt;&lt;item&gt;800&lt;/item&gt;&lt;item&gt;801&lt;/item&gt;&lt;item&gt;802&lt;/item&gt;&lt;item&gt;803&lt;/item&gt;&lt;item&gt;804&lt;/item&gt;&lt;item&gt;805&lt;/item&gt;&lt;item&gt;806&lt;/item&gt;&lt;item&gt;807&lt;/item&gt;&lt;item&gt;808&lt;/item&gt;&lt;item&gt;809&lt;/item&gt;&lt;item&gt;810&lt;/item&gt;&lt;/record-ids&gt;&lt;/item&gt;&lt;/Libraries&gt;"/>
  </w:docVars>
  <w:rsids>
    <w:rsidRoot w:val="00F42F6F"/>
    <w:rsid w:val="00031DEF"/>
    <w:rsid w:val="00032639"/>
    <w:rsid w:val="00037C1B"/>
    <w:rsid w:val="00045DE5"/>
    <w:rsid w:val="00057A8B"/>
    <w:rsid w:val="00074A19"/>
    <w:rsid w:val="000846F2"/>
    <w:rsid w:val="00093B9E"/>
    <w:rsid w:val="000A0171"/>
    <w:rsid w:val="000A100F"/>
    <w:rsid w:val="000A4EA0"/>
    <w:rsid w:val="000B33C6"/>
    <w:rsid w:val="000C7AC3"/>
    <w:rsid w:val="000E3731"/>
    <w:rsid w:val="000F2EE1"/>
    <w:rsid w:val="000F3A7A"/>
    <w:rsid w:val="001169AB"/>
    <w:rsid w:val="001373E6"/>
    <w:rsid w:val="0014683B"/>
    <w:rsid w:val="00157121"/>
    <w:rsid w:val="00177C9C"/>
    <w:rsid w:val="0019739A"/>
    <w:rsid w:val="001B2343"/>
    <w:rsid w:val="001B4687"/>
    <w:rsid w:val="001B7ABE"/>
    <w:rsid w:val="001D419B"/>
    <w:rsid w:val="001D5ADE"/>
    <w:rsid w:val="001E5578"/>
    <w:rsid w:val="00205B80"/>
    <w:rsid w:val="00215C11"/>
    <w:rsid w:val="002300F0"/>
    <w:rsid w:val="00235A9B"/>
    <w:rsid w:val="0024379B"/>
    <w:rsid w:val="00244084"/>
    <w:rsid w:val="00245BD8"/>
    <w:rsid w:val="00247626"/>
    <w:rsid w:val="00247FF4"/>
    <w:rsid w:val="002B5469"/>
    <w:rsid w:val="002B5EFA"/>
    <w:rsid w:val="002C6666"/>
    <w:rsid w:val="002D26E8"/>
    <w:rsid w:val="00304154"/>
    <w:rsid w:val="00337AF7"/>
    <w:rsid w:val="00343545"/>
    <w:rsid w:val="00343759"/>
    <w:rsid w:val="00357141"/>
    <w:rsid w:val="003623DC"/>
    <w:rsid w:val="0036319B"/>
    <w:rsid w:val="00371AB0"/>
    <w:rsid w:val="003C5659"/>
    <w:rsid w:val="003D2DF1"/>
    <w:rsid w:val="003D3D27"/>
    <w:rsid w:val="003D784C"/>
    <w:rsid w:val="003E0573"/>
    <w:rsid w:val="004028FE"/>
    <w:rsid w:val="004147B7"/>
    <w:rsid w:val="00436E30"/>
    <w:rsid w:val="00471DD0"/>
    <w:rsid w:val="00482276"/>
    <w:rsid w:val="004B6F22"/>
    <w:rsid w:val="004C154A"/>
    <w:rsid w:val="004D0C11"/>
    <w:rsid w:val="004D5808"/>
    <w:rsid w:val="004D5A35"/>
    <w:rsid w:val="004E15C9"/>
    <w:rsid w:val="00513223"/>
    <w:rsid w:val="0053385A"/>
    <w:rsid w:val="005478CE"/>
    <w:rsid w:val="00563708"/>
    <w:rsid w:val="00571DDC"/>
    <w:rsid w:val="00574507"/>
    <w:rsid w:val="005A7DCA"/>
    <w:rsid w:val="005B3F30"/>
    <w:rsid w:val="005D0073"/>
    <w:rsid w:val="005D5904"/>
    <w:rsid w:val="005D6AF3"/>
    <w:rsid w:val="005F2A16"/>
    <w:rsid w:val="0060181C"/>
    <w:rsid w:val="00612E11"/>
    <w:rsid w:val="00641044"/>
    <w:rsid w:val="006634C2"/>
    <w:rsid w:val="006668E8"/>
    <w:rsid w:val="00667363"/>
    <w:rsid w:val="006829DD"/>
    <w:rsid w:val="00692630"/>
    <w:rsid w:val="006A064F"/>
    <w:rsid w:val="006C56E9"/>
    <w:rsid w:val="007035B5"/>
    <w:rsid w:val="00713DA9"/>
    <w:rsid w:val="007165B2"/>
    <w:rsid w:val="00727018"/>
    <w:rsid w:val="00727061"/>
    <w:rsid w:val="00736B22"/>
    <w:rsid w:val="0074495D"/>
    <w:rsid w:val="00756476"/>
    <w:rsid w:val="00762347"/>
    <w:rsid w:val="00766633"/>
    <w:rsid w:val="00772A27"/>
    <w:rsid w:val="00781D34"/>
    <w:rsid w:val="00790F87"/>
    <w:rsid w:val="007A6A99"/>
    <w:rsid w:val="007C0BA7"/>
    <w:rsid w:val="007C3421"/>
    <w:rsid w:val="007D0DC7"/>
    <w:rsid w:val="007E12BD"/>
    <w:rsid w:val="007E48FB"/>
    <w:rsid w:val="00823037"/>
    <w:rsid w:val="00824699"/>
    <w:rsid w:val="008248AD"/>
    <w:rsid w:val="0082739E"/>
    <w:rsid w:val="008300E0"/>
    <w:rsid w:val="00830BBB"/>
    <w:rsid w:val="00837A11"/>
    <w:rsid w:val="00843367"/>
    <w:rsid w:val="00851D8A"/>
    <w:rsid w:val="00856581"/>
    <w:rsid w:val="00874B0F"/>
    <w:rsid w:val="00882226"/>
    <w:rsid w:val="008A764D"/>
    <w:rsid w:val="008B1714"/>
    <w:rsid w:val="008B3773"/>
    <w:rsid w:val="008C52EE"/>
    <w:rsid w:val="008E2169"/>
    <w:rsid w:val="00905629"/>
    <w:rsid w:val="0091061B"/>
    <w:rsid w:val="00913BFA"/>
    <w:rsid w:val="00924460"/>
    <w:rsid w:val="0094098C"/>
    <w:rsid w:val="009412D9"/>
    <w:rsid w:val="0095408C"/>
    <w:rsid w:val="00954FBF"/>
    <w:rsid w:val="00957444"/>
    <w:rsid w:val="00970DAE"/>
    <w:rsid w:val="009744B9"/>
    <w:rsid w:val="009748C6"/>
    <w:rsid w:val="009801FA"/>
    <w:rsid w:val="00984000"/>
    <w:rsid w:val="009B4625"/>
    <w:rsid w:val="009C7C8A"/>
    <w:rsid w:val="009F0F2D"/>
    <w:rsid w:val="00A11700"/>
    <w:rsid w:val="00A137A3"/>
    <w:rsid w:val="00A25622"/>
    <w:rsid w:val="00A35F52"/>
    <w:rsid w:val="00A4694C"/>
    <w:rsid w:val="00A47CF0"/>
    <w:rsid w:val="00A65399"/>
    <w:rsid w:val="00A70F0C"/>
    <w:rsid w:val="00A71C98"/>
    <w:rsid w:val="00A90C38"/>
    <w:rsid w:val="00AC0660"/>
    <w:rsid w:val="00AD5098"/>
    <w:rsid w:val="00AD64F0"/>
    <w:rsid w:val="00AE4298"/>
    <w:rsid w:val="00AE4967"/>
    <w:rsid w:val="00AF0375"/>
    <w:rsid w:val="00AF1952"/>
    <w:rsid w:val="00AF46A0"/>
    <w:rsid w:val="00B07DE5"/>
    <w:rsid w:val="00B267B7"/>
    <w:rsid w:val="00B31753"/>
    <w:rsid w:val="00B83556"/>
    <w:rsid w:val="00BA6AD1"/>
    <w:rsid w:val="00BA6F23"/>
    <w:rsid w:val="00BA7BD3"/>
    <w:rsid w:val="00BC15E0"/>
    <w:rsid w:val="00BD3D9C"/>
    <w:rsid w:val="00BD701E"/>
    <w:rsid w:val="00BD762C"/>
    <w:rsid w:val="00BF1F97"/>
    <w:rsid w:val="00C06D4B"/>
    <w:rsid w:val="00C07434"/>
    <w:rsid w:val="00C12BF1"/>
    <w:rsid w:val="00C13A75"/>
    <w:rsid w:val="00C15366"/>
    <w:rsid w:val="00C20834"/>
    <w:rsid w:val="00C319E6"/>
    <w:rsid w:val="00C424E1"/>
    <w:rsid w:val="00C538E5"/>
    <w:rsid w:val="00C601E2"/>
    <w:rsid w:val="00C63BD3"/>
    <w:rsid w:val="00C9359A"/>
    <w:rsid w:val="00CB138E"/>
    <w:rsid w:val="00CC4465"/>
    <w:rsid w:val="00CD0194"/>
    <w:rsid w:val="00CE771F"/>
    <w:rsid w:val="00CF07F4"/>
    <w:rsid w:val="00CF1622"/>
    <w:rsid w:val="00CF28C7"/>
    <w:rsid w:val="00CF3BF1"/>
    <w:rsid w:val="00D11792"/>
    <w:rsid w:val="00D26E82"/>
    <w:rsid w:val="00D42720"/>
    <w:rsid w:val="00D45760"/>
    <w:rsid w:val="00D5145D"/>
    <w:rsid w:val="00D92CDA"/>
    <w:rsid w:val="00DA568D"/>
    <w:rsid w:val="00DB1D88"/>
    <w:rsid w:val="00DC2B01"/>
    <w:rsid w:val="00DC3963"/>
    <w:rsid w:val="00DD0B0E"/>
    <w:rsid w:val="00DD36EB"/>
    <w:rsid w:val="00DE161D"/>
    <w:rsid w:val="00E103EC"/>
    <w:rsid w:val="00E51B34"/>
    <w:rsid w:val="00E57937"/>
    <w:rsid w:val="00E603AA"/>
    <w:rsid w:val="00E65292"/>
    <w:rsid w:val="00E65E5B"/>
    <w:rsid w:val="00E73F87"/>
    <w:rsid w:val="00E7662D"/>
    <w:rsid w:val="00E80D5B"/>
    <w:rsid w:val="00E81FFD"/>
    <w:rsid w:val="00E865FF"/>
    <w:rsid w:val="00EA416F"/>
    <w:rsid w:val="00EC3140"/>
    <w:rsid w:val="00EC3624"/>
    <w:rsid w:val="00EF783B"/>
    <w:rsid w:val="00F03FEA"/>
    <w:rsid w:val="00F35B18"/>
    <w:rsid w:val="00F42F6F"/>
    <w:rsid w:val="00F66ADC"/>
    <w:rsid w:val="00F724D9"/>
    <w:rsid w:val="00F80D33"/>
    <w:rsid w:val="00F82879"/>
    <w:rsid w:val="00FA1073"/>
    <w:rsid w:val="00FA5BCC"/>
    <w:rsid w:val="00FB32B2"/>
    <w:rsid w:val="00FC1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E65C"/>
  <w15:chartTrackingRefBased/>
  <w15:docId w15:val="{44890E79-1192-4D13-8368-38A84102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F6F"/>
    <w:rPr>
      <w:rFonts w:eastAsiaTheme="majorEastAsia" w:cstheme="majorBidi"/>
      <w:color w:val="272727" w:themeColor="text1" w:themeTint="D8"/>
    </w:rPr>
  </w:style>
  <w:style w:type="paragraph" w:styleId="Title">
    <w:name w:val="Title"/>
    <w:basedOn w:val="Normal"/>
    <w:next w:val="Normal"/>
    <w:link w:val="TitleChar"/>
    <w:uiPriority w:val="10"/>
    <w:qFormat/>
    <w:rsid w:val="00F42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F6F"/>
    <w:pPr>
      <w:spacing w:before="160"/>
      <w:jc w:val="center"/>
    </w:pPr>
    <w:rPr>
      <w:i/>
      <w:iCs/>
      <w:color w:val="404040" w:themeColor="text1" w:themeTint="BF"/>
    </w:rPr>
  </w:style>
  <w:style w:type="character" w:customStyle="1" w:styleId="QuoteChar">
    <w:name w:val="Quote Char"/>
    <w:basedOn w:val="DefaultParagraphFont"/>
    <w:link w:val="Quote"/>
    <w:uiPriority w:val="29"/>
    <w:rsid w:val="00F42F6F"/>
    <w:rPr>
      <w:i/>
      <w:iCs/>
      <w:color w:val="404040" w:themeColor="text1" w:themeTint="BF"/>
    </w:rPr>
  </w:style>
  <w:style w:type="paragraph" w:styleId="ListParagraph">
    <w:name w:val="List Paragraph"/>
    <w:basedOn w:val="Normal"/>
    <w:uiPriority w:val="34"/>
    <w:qFormat/>
    <w:rsid w:val="00F42F6F"/>
    <w:pPr>
      <w:ind w:left="720"/>
      <w:contextualSpacing/>
    </w:pPr>
  </w:style>
  <w:style w:type="character" w:styleId="IntenseEmphasis">
    <w:name w:val="Intense Emphasis"/>
    <w:basedOn w:val="DefaultParagraphFont"/>
    <w:uiPriority w:val="21"/>
    <w:qFormat/>
    <w:rsid w:val="00F42F6F"/>
    <w:rPr>
      <w:i/>
      <w:iCs/>
      <w:color w:val="0F4761" w:themeColor="accent1" w:themeShade="BF"/>
    </w:rPr>
  </w:style>
  <w:style w:type="paragraph" w:styleId="IntenseQuote">
    <w:name w:val="Intense Quote"/>
    <w:basedOn w:val="Normal"/>
    <w:next w:val="Normal"/>
    <w:link w:val="IntenseQuoteChar"/>
    <w:uiPriority w:val="30"/>
    <w:qFormat/>
    <w:rsid w:val="00F42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F6F"/>
    <w:rPr>
      <w:i/>
      <w:iCs/>
      <w:color w:val="0F4761" w:themeColor="accent1" w:themeShade="BF"/>
    </w:rPr>
  </w:style>
  <w:style w:type="character" w:styleId="IntenseReference">
    <w:name w:val="Intense Reference"/>
    <w:basedOn w:val="DefaultParagraphFont"/>
    <w:uiPriority w:val="32"/>
    <w:qFormat/>
    <w:rsid w:val="00F42F6F"/>
    <w:rPr>
      <w:b/>
      <w:bCs/>
      <w:smallCaps/>
      <w:color w:val="0F4761" w:themeColor="accent1" w:themeShade="BF"/>
      <w:spacing w:val="5"/>
    </w:rPr>
  </w:style>
  <w:style w:type="character" w:styleId="Hyperlink">
    <w:name w:val="Hyperlink"/>
    <w:basedOn w:val="DefaultParagraphFont"/>
    <w:uiPriority w:val="99"/>
    <w:unhideWhenUsed/>
    <w:rsid w:val="00574507"/>
    <w:rPr>
      <w:color w:val="467886" w:themeColor="hyperlink"/>
      <w:u w:val="single"/>
    </w:rPr>
  </w:style>
  <w:style w:type="character" w:styleId="UnresolvedMention">
    <w:name w:val="Unresolved Mention"/>
    <w:basedOn w:val="DefaultParagraphFont"/>
    <w:uiPriority w:val="99"/>
    <w:semiHidden/>
    <w:unhideWhenUsed/>
    <w:rsid w:val="00574507"/>
    <w:rPr>
      <w:color w:val="605E5C"/>
      <w:shd w:val="clear" w:color="auto" w:fill="E1DFDD"/>
    </w:rPr>
  </w:style>
  <w:style w:type="paragraph" w:customStyle="1" w:styleId="EndNoteBibliographyTitle">
    <w:name w:val="EndNote Bibliography Title"/>
    <w:basedOn w:val="Normal"/>
    <w:link w:val="EndNoteBibliographyTitleChar"/>
    <w:rsid w:val="005F2A16"/>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5F2A16"/>
    <w:rPr>
      <w:rFonts w:ascii="Aptos" w:hAnsi="Aptos"/>
      <w:noProof/>
      <w:lang w:val="en-US"/>
    </w:rPr>
  </w:style>
  <w:style w:type="paragraph" w:customStyle="1" w:styleId="EndNoteBibliography">
    <w:name w:val="EndNote Bibliography"/>
    <w:basedOn w:val="Normal"/>
    <w:link w:val="EndNoteBibliographyChar"/>
    <w:rsid w:val="005F2A16"/>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5F2A16"/>
    <w:rPr>
      <w:rFonts w:ascii="Aptos" w:hAnsi="Aptos"/>
      <w:noProof/>
      <w:lang w:val="en-US"/>
    </w:rPr>
  </w:style>
  <w:style w:type="character" w:styleId="CommentReference">
    <w:name w:val="annotation reference"/>
    <w:basedOn w:val="DefaultParagraphFont"/>
    <w:uiPriority w:val="99"/>
    <w:semiHidden/>
    <w:unhideWhenUsed/>
    <w:rsid w:val="00E81FFD"/>
    <w:rPr>
      <w:sz w:val="16"/>
      <w:szCs w:val="16"/>
    </w:rPr>
  </w:style>
  <w:style w:type="paragraph" w:styleId="CommentText">
    <w:name w:val="annotation text"/>
    <w:basedOn w:val="Normal"/>
    <w:link w:val="CommentTextChar"/>
    <w:uiPriority w:val="99"/>
    <w:unhideWhenUsed/>
    <w:rsid w:val="00E81FFD"/>
    <w:pPr>
      <w:spacing w:line="240" w:lineRule="auto"/>
    </w:pPr>
    <w:rPr>
      <w:sz w:val="20"/>
      <w:szCs w:val="20"/>
    </w:rPr>
  </w:style>
  <w:style w:type="character" w:customStyle="1" w:styleId="CommentTextChar">
    <w:name w:val="Comment Text Char"/>
    <w:basedOn w:val="DefaultParagraphFont"/>
    <w:link w:val="CommentText"/>
    <w:uiPriority w:val="99"/>
    <w:rsid w:val="00E81FFD"/>
    <w:rPr>
      <w:sz w:val="20"/>
      <w:szCs w:val="20"/>
    </w:rPr>
  </w:style>
  <w:style w:type="paragraph" w:styleId="CommentSubject">
    <w:name w:val="annotation subject"/>
    <w:basedOn w:val="CommentText"/>
    <w:next w:val="CommentText"/>
    <w:link w:val="CommentSubjectChar"/>
    <w:uiPriority w:val="99"/>
    <w:semiHidden/>
    <w:unhideWhenUsed/>
    <w:rsid w:val="00E81FFD"/>
    <w:rPr>
      <w:b/>
      <w:bCs/>
    </w:rPr>
  </w:style>
  <w:style w:type="character" w:customStyle="1" w:styleId="CommentSubjectChar">
    <w:name w:val="Comment Subject Char"/>
    <w:basedOn w:val="CommentTextChar"/>
    <w:link w:val="CommentSubject"/>
    <w:uiPriority w:val="99"/>
    <w:semiHidden/>
    <w:rsid w:val="00E81FFD"/>
    <w:rPr>
      <w:b/>
      <w:bCs/>
      <w:sz w:val="20"/>
      <w:szCs w:val="20"/>
    </w:rPr>
  </w:style>
  <w:style w:type="paragraph" w:styleId="Revision">
    <w:name w:val="Revision"/>
    <w:hidden/>
    <w:uiPriority w:val="99"/>
    <w:semiHidden/>
    <w:rsid w:val="005D6AF3"/>
    <w:pPr>
      <w:spacing w:after="0" w:line="240" w:lineRule="auto"/>
    </w:pPr>
  </w:style>
  <w:style w:type="paragraph" w:customStyle="1" w:styleId="Default">
    <w:name w:val="Default"/>
    <w:rsid w:val="00A71C98"/>
    <w:pPr>
      <w:autoSpaceDE w:val="0"/>
      <w:autoSpaceDN w:val="0"/>
      <w:adjustRightInd w:val="0"/>
      <w:spacing w:after="0" w:line="240" w:lineRule="auto"/>
    </w:pPr>
    <w:rPr>
      <w:rFonts w:ascii="Symbol" w:hAnsi="Symbol" w:cs="Symbo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13">
      <w:bodyDiv w:val="1"/>
      <w:marLeft w:val="0"/>
      <w:marRight w:val="0"/>
      <w:marTop w:val="0"/>
      <w:marBottom w:val="0"/>
      <w:divBdr>
        <w:top w:val="none" w:sz="0" w:space="0" w:color="auto"/>
        <w:left w:val="none" w:sz="0" w:space="0" w:color="auto"/>
        <w:bottom w:val="none" w:sz="0" w:space="0" w:color="auto"/>
        <w:right w:val="none" w:sz="0" w:space="0" w:color="auto"/>
      </w:divBdr>
    </w:div>
    <w:div w:id="934675439">
      <w:bodyDiv w:val="1"/>
      <w:marLeft w:val="0"/>
      <w:marRight w:val="0"/>
      <w:marTop w:val="0"/>
      <w:marBottom w:val="0"/>
      <w:divBdr>
        <w:top w:val="none" w:sz="0" w:space="0" w:color="auto"/>
        <w:left w:val="none" w:sz="0" w:space="0" w:color="auto"/>
        <w:bottom w:val="none" w:sz="0" w:space="0" w:color="auto"/>
        <w:right w:val="none" w:sz="0" w:space="0" w:color="auto"/>
      </w:divBdr>
    </w:div>
    <w:div w:id="1429081576">
      <w:bodyDiv w:val="1"/>
      <w:marLeft w:val="0"/>
      <w:marRight w:val="0"/>
      <w:marTop w:val="0"/>
      <w:marBottom w:val="0"/>
      <w:divBdr>
        <w:top w:val="none" w:sz="0" w:space="0" w:color="auto"/>
        <w:left w:val="none" w:sz="0" w:space="0" w:color="auto"/>
        <w:bottom w:val="none" w:sz="0" w:space="0" w:color="auto"/>
        <w:right w:val="none" w:sz="0" w:space="0" w:color="auto"/>
      </w:divBdr>
    </w:div>
    <w:div w:id="201136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Peters</dc:creator>
  <cp:keywords/>
  <dc:description/>
  <cp:lastModifiedBy>Adam Peters</cp:lastModifiedBy>
  <cp:revision>57</cp:revision>
  <dcterms:created xsi:type="dcterms:W3CDTF">2025-01-10T09:33:00Z</dcterms:created>
  <dcterms:modified xsi:type="dcterms:W3CDTF">2025-01-10T15:56:00Z</dcterms:modified>
</cp:coreProperties>
</file>